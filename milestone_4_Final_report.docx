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EB89AF" w14:textId="34153224" w:rsidR="00EF7894" w:rsidRPr="0089065F" w:rsidRDefault="00032E46">
      <w:pPr>
        <w:jc w:val="center"/>
        <w:rPr>
          <w:del w:id="0" w:author="Haotian Shen" w:date="2017-07-07T16:49:00Z"/>
          <w:rFonts w:ascii="Arial" w:hAnsi="Arial" w:cs="Arial"/>
        </w:rPr>
        <w:pPrChange w:id="1" w:author="向泽蓝" w:date="2017-07-07T15:35:00Z">
          <w:pPr>
            <w:pStyle w:val="1"/>
            <w:jc w:val="center"/>
          </w:pPr>
        </w:pPrChange>
      </w:pPr>
      <w:bookmarkStart w:id="2" w:name="_SENG_299_Project"/>
      <w:bookmarkStart w:id="3" w:name="_Toc487195845"/>
      <w:bookmarkEnd w:id="2"/>
      <w:ins w:id="4" w:author="向泽蓝" w:date="2017-07-07T16:53:00Z">
        <w:r w:rsidRPr="0089065F">
          <w:rPr>
            <w:rFonts w:ascii="Arial" w:hAnsi="Arial" w:cs="Arial"/>
            <w:b/>
            <w:noProof/>
            <w:sz w:val="44"/>
            <w:szCs w:val="44"/>
          </w:rPr>
          <w:drawing>
            <wp:anchor distT="0" distB="0" distL="114300" distR="114300" simplePos="0" relativeHeight="251658240" behindDoc="0" locked="0" layoutInCell="1" allowOverlap="1" wp14:anchorId="2C3159DC" wp14:editId="754FFF8D">
              <wp:simplePos x="0" y="0"/>
              <wp:positionH relativeFrom="margin">
                <wp:align>center</wp:align>
              </wp:positionH>
              <wp:positionV relativeFrom="paragraph">
                <wp:posOffset>165100</wp:posOffset>
              </wp:positionV>
              <wp:extent cx="2209800" cy="772795"/>
              <wp:effectExtent l="0" t="0" r="0" b="825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_of_Victoria_Logo_and_Wordmark.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9800" cy="772795"/>
                      </a:xfrm>
                      <a:prstGeom prst="rect">
                        <a:avLst/>
                      </a:prstGeom>
                    </pic:spPr>
                  </pic:pic>
                </a:graphicData>
              </a:graphic>
              <wp14:sizeRelH relativeFrom="margin">
                <wp14:pctWidth>0</wp14:pctWidth>
              </wp14:sizeRelH>
              <wp14:sizeRelV relativeFrom="margin">
                <wp14:pctHeight>0</wp14:pctHeight>
              </wp14:sizeRelV>
            </wp:anchor>
          </w:drawing>
        </w:r>
      </w:ins>
      <w:del w:id="5" w:author="Haotian Shen" w:date="2017-07-07T16:49:00Z">
        <w:r w:rsidR="00EF7894" w:rsidRPr="0089065F">
          <w:rPr>
            <w:rFonts w:ascii="Arial" w:hAnsi="Arial" w:cs="Arial"/>
            <w:b/>
            <w:sz w:val="44"/>
            <w:szCs w:val="44"/>
            <w:rPrChange w:id="6" w:author="向泽蓝" w:date="2017-07-07T15:35:00Z">
              <w:rPr>
                <w:b w:val="0"/>
                <w:bCs w:val="0"/>
              </w:rPr>
            </w:rPrChange>
          </w:rPr>
          <w:delText xml:space="preserve">SENG 299 Project </w:delText>
        </w:r>
        <w:r w:rsidR="003F75CD" w:rsidRPr="0089065F">
          <w:rPr>
            <w:rFonts w:ascii="Arial" w:hAnsi="Arial" w:cs="Arial"/>
            <w:b/>
            <w:sz w:val="44"/>
            <w:szCs w:val="44"/>
            <w:rPrChange w:id="7" w:author="向泽蓝" w:date="2017-07-07T15:35:00Z">
              <w:rPr>
                <w:b w:val="0"/>
                <w:bCs w:val="0"/>
              </w:rPr>
            </w:rPrChange>
          </w:rPr>
          <w:delText>Mile</w:delText>
        </w:r>
        <w:r w:rsidR="001D6667" w:rsidRPr="0089065F">
          <w:rPr>
            <w:rFonts w:ascii="Arial" w:hAnsi="Arial" w:cs="Arial"/>
            <w:b/>
            <w:sz w:val="44"/>
            <w:szCs w:val="44"/>
            <w:rPrChange w:id="8" w:author="向泽蓝" w:date="2017-07-07T15:35:00Z">
              <w:rPr>
                <w:b w:val="0"/>
                <w:bCs w:val="0"/>
              </w:rPr>
            </w:rPrChange>
          </w:rPr>
          <w:delText>stone 3</w:delText>
        </w:r>
        <w:bookmarkEnd w:id="3"/>
      </w:del>
    </w:p>
    <w:p w14:paraId="29164F22" w14:textId="60A9AAAB" w:rsidR="001D6667" w:rsidRPr="0089065F" w:rsidRDefault="001D6667">
      <w:pPr>
        <w:jc w:val="center"/>
        <w:rPr>
          <w:del w:id="9" w:author="Haotian Shen" w:date="2017-07-07T16:50:00Z"/>
          <w:rFonts w:ascii="Arial" w:hAnsi="Arial" w:cs="Arial"/>
        </w:rPr>
        <w:pPrChange w:id="10" w:author="向泽蓝" w:date="2017-07-07T15:35:00Z">
          <w:pPr>
            <w:pStyle w:val="1"/>
            <w:jc w:val="center"/>
          </w:pPr>
        </w:pPrChange>
      </w:pPr>
      <w:bookmarkStart w:id="11" w:name="_Toc487195846"/>
      <w:del w:id="12" w:author="Haotian Shen" w:date="2017-07-07T16:50:00Z">
        <w:r w:rsidRPr="0089065F">
          <w:rPr>
            <w:rFonts w:ascii="Arial" w:hAnsi="Arial" w:cs="Arial"/>
            <w:b/>
            <w:sz w:val="44"/>
            <w:szCs w:val="44"/>
            <w:rPrChange w:id="13" w:author="向泽蓝" w:date="2017-07-07T15:35:00Z">
              <w:rPr>
                <w:b w:val="0"/>
                <w:bCs w:val="0"/>
              </w:rPr>
            </w:rPrChange>
          </w:rPr>
          <w:delText>Technical Report:</w:delText>
        </w:r>
        <w:bookmarkEnd w:id="11"/>
      </w:del>
    </w:p>
    <w:p w14:paraId="2756E7C7" w14:textId="701369A5" w:rsidR="001D6667" w:rsidRPr="0089065F" w:rsidRDefault="001D6667">
      <w:pPr>
        <w:jc w:val="center"/>
        <w:rPr>
          <w:del w:id="14" w:author="Haotian Shen" w:date="2017-07-07T16:50:00Z"/>
          <w:rFonts w:ascii="Arial" w:hAnsi="Arial" w:cs="Arial"/>
        </w:rPr>
        <w:pPrChange w:id="15" w:author="向泽蓝" w:date="2017-07-07T15:35:00Z">
          <w:pPr>
            <w:pStyle w:val="1"/>
            <w:jc w:val="center"/>
          </w:pPr>
        </w:pPrChange>
      </w:pPr>
      <w:del w:id="16" w:author="Haotian Shen" w:date="2017-07-07T12:53:00Z">
        <w:r w:rsidRPr="0089065F">
          <w:rPr>
            <w:rFonts w:ascii="Arial" w:hAnsi="Arial" w:cs="Arial"/>
          </w:rPr>
          <w:delText>Critique of Other Group’s Design</w:delText>
        </w:r>
      </w:del>
    </w:p>
    <w:p w14:paraId="499CC5DD" w14:textId="52282FE2" w:rsidR="006D0B1A" w:rsidRPr="0089065F" w:rsidRDefault="006D0B1A" w:rsidP="003F75CD">
      <w:pPr>
        <w:jc w:val="center"/>
        <w:rPr>
          <w:rFonts w:ascii="Arial" w:hAnsi="Arial" w:cs="Arial"/>
          <w:i/>
        </w:rPr>
      </w:pPr>
    </w:p>
    <w:p w14:paraId="3B2AEAA8" w14:textId="66053DE2" w:rsidR="006D0B1A" w:rsidRPr="0089065F" w:rsidDel="00032E46" w:rsidRDefault="006D0B1A" w:rsidP="003F75CD">
      <w:pPr>
        <w:jc w:val="center"/>
        <w:rPr>
          <w:del w:id="17" w:author="向泽蓝" w:date="2017-07-07T16:54:00Z"/>
          <w:rFonts w:ascii="Arial" w:hAnsi="Arial" w:cs="Arial"/>
          <w:i/>
        </w:rPr>
      </w:pPr>
    </w:p>
    <w:p w14:paraId="727BFB5C" w14:textId="66053DE2" w:rsidR="006D0B1A" w:rsidRPr="0089065F" w:rsidDel="00032E46" w:rsidRDefault="006D0B1A" w:rsidP="003F75CD">
      <w:pPr>
        <w:jc w:val="center"/>
        <w:rPr>
          <w:del w:id="18" w:author="向泽蓝" w:date="2017-07-07T16:54:00Z"/>
          <w:rFonts w:ascii="Arial" w:hAnsi="Arial" w:cs="Arial"/>
          <w:i/>
        </w:rPr>
      </w:pPr>
    </w:p>
    <w:p w14:paraId="01E07CAB" w14:textId="66053DE2" w:rsidR="006D0B1A" w:rsidRPr="0089065F" w:rsidRDefault="006D0B1A">
      <w:pPr>
        <w:rPr>
          <w:rFonts w:ascii="Arial" w:hAnsi="Arial" w:cs="Arial"/>
          <w:i/>
        </w:rPr>
        <w:pPrChange w:id="19" w:author="向泽蓝" w:date="2017-07-07T16:54:00Z">
          <w:pPr>
            <w:jc w:val="center"/>
          </w:pPr>
        </w:pPrChange>
      </w:pPr>
    </w:p>
    <w:p w14:paraId="777D9637" w14:textId="66053DE2" w:rsidR="006D0B1A" w:rsidRPr="0089065F" w:rsidRDefault="006D0B1A" w:rsidP="003F75CD">
      <w:pPr>
        <w:jc w:val="center"/>
        <w:rPr>
          <w:del w:id="20" w:author="Haotian Shen" w:date="2017-07-07T16:50:00Z"/>
          <w:rFonts w:ascii="Arial" w:hAnsi="Arial" w:cs="Arial"/>
          <w:i/>
          <w:sz w:val="22"/>
          <w:rPrChange w:id="21" w:author="Haotian Shen" w:date="2017-07-07T16:52:00Z">
            <w:rPr>
              <w:del w:id="22" w:author="Haotian Shen" w:date="2017-07-07T16:50:00Z"/>
              <w:rFonts w:ascii="Arial" w:hAnsi="Arial" w:cs="Arial"/>
              <w:i/>
            </w:rPr>
          </w:rPrChange>
        </w:rPr>
      </w:pPr>
    </w:p>
    <w:p w14:paraId="33DE2622" w14:textId="66053DE2" w:rsidR="006D0B1A" w:rsidRPr="0089065F" w:rsidRDefault="006D0B1A" w:rsidP="003F75CD">
      <w:pPr>
        <w:jc w:val="center"/>
        <w:rPr>
          <w:del w:id="23" w:author="Haotian Shen" w:date="2017-07-07T16:50:00Z"/>
          <w:rFonts w:ascii="Arial" w:hAnsi="Arial" w:cs="Arial"/>
          <w:i/>
          <w:sz w:val="22"/>
          <w:rPrChange w:id="24" w:author="Haotian Shen" w:date="2017-07-07T16:52:00Z">
            <w:rPr>
              <w:del w:id="25" w:author="Haotian Shen" w:date="2017-07-07T16:50:00Z"/>
              <w:rFonts w:ascii="Arial" w:hAnsi="Arial" w:cs="Arial"/>
              <w:i/>
            </w:rPr>
          </w:rPrChange>
        </w:rPr>
      </w:pPr>
    </w:p>
    <w:p w14:paraId="6B033DC7" w14:textId="66053DE2" w:rsidR="006D0B1A" w:rsidRPr="0089065F" w:rsidRDefault="006D0B1A" w:rsidP="003F75CD">
      <w:pPr>
        <w:jc w:val="center"/>
        <w:rPr>
          <w:del w:id="26" w:author="Haotian Shen" w:date="2017-07-07T16:50:00Z"/>
          <w:rFonts w:ascii="Arial" w:hAnsi="Arial" w:cs="Arial"/>
          <w:i/>
          <w:sz w:val="22"/>
          <w:rPrChange w:id="27" w:author="Haotian Shen" w:date="2017-07-07T16:52:00Z">
            <w:rPr>
              <w:del w:id="28" w:author="Haotian Shen" w:date="2017-07-07T16:50:00Z"/>
              <w:rFonts w:ascii="Arial" w:hAnsi="Arial" w:cs="Arial"/>
              <w:i/>
            </w:rPr>
          </w:rPrChange>
        </w:rPr>
      </w:pPr>
    </w:p>
    <w:p w14:paraId="1E8E87F1" w14:textId="66053DE2" w:rsidR="006D0B1A" w:rsidRPr="0089065F" w:rsidRDefault="006D0B1A" w:rsidP="003F75CD">
      <w:pPr>
        <w:jc w:val="center"/>
        <w:rPr>
          <w:del w:id="29" w:author="Haotian Shen" w:date="2017-07-07T16:50:00Z"/>
          <w:rFonts w:ascii="Arial" w:hAnsi="Arial" w:cs="Arial"/>
          <w:i/>
          <w:sz w:val="22"/>
          <w:rPrChange w:id="30" w:author="Haotian Shen" w:date="2017-07-07T16:52:00Z">
            <w:rPr>
              <w:del w:id="31" w:author="Haotian Shen" w:date="2017-07-07T16:50:00Z"/>
              <w:rFonts w:ascii="Arial" w:hAnsi="Arial" w:cs="Arial"/>
              <w:i/>
            </w:rPr>
          </w:rPrChange>
        </w:rPr>
      </w:pPr>
    </w:p>
    <w:p w14:paraId="720B0D87" w14:textId="66053DE2" w:rsidR="006D0B1A" w:rsidRPr="0089065F" w:rsidRDefault="006D0B1A">
      <w:pPr>
        <w:rPr>
          <w:rFonts w:ascii="Arial" w:hAnsi="Arial" w:cs="Arial"/>
          <w:i/>
          <w:sz w:val="22"/>
          <w:rPrChange w:id="32" w:author="Haotian Shen" w:date="2017-07-07T16:52:00Z">
            <w:rPr>
              <w:rFonts w:ascii="Arial" w:hAnsi="Arial" w:cs="Arial"/>
              <w:i/>
            </w:rPr>
          </w:rPrChange>
        </w:rPr>
        <w:pPrChange w:id="33" w:author="Haotian Shen" w:date="2017-07-07T16:52:00Z">
          <w:pPr>
            <w:jc w:val="center"/>
          </w:pPr>
        </w:pPrChange>
      </w:pPr>
    </w:p>
    <w:p w14:paraId="204DBE94" w14:textId="7BC1696C" w:rsidR="006D0B1A" w:rsidRPr="0089065F" w:rsidRDefault="00EF7894" w:rsidP="00EF7894">
      <w:pPr>
        <w:jc w:val="center"/>
        <w:rPr>
          <w:ins w:id="34" w:author="Haotian Shen" w:date="2017-07-07T16:49:00Z"/>
          <w:rFonts w:ascii="Arial" w:hAnsi="Arial" w:cs="Arial"/>
          <w:b/>
          <w:sz w:val="22"/>
          <w:rPrChange w:id="35" w:author="Haotian Shen" w:date="2017-07-07T16:52:00Z">
            <w:rPr>
              <w:ins w:id="36" w:author="Haotian Shen" w:date="2017-07-07T16:49:00Z"/>
              <w:b/>
              <w:i/>
            </w:rPr>
          </w:rPrChange>
        </w:rPr>
      </w:pPr>
      <w:r w:rsidRPr="0089065F">
        <w:rPr>
          <w:rFonts w:ascii="Arial" w:hAnsi="Arial" w:cs="Arial"/>
          <w:b/>
          <w:sz w:val="22"/>
          <w:rPrChange w:id="37" w:author="Haotian Shen" w:date="2017-07-07T16:52:00Z">
            <w:rPr>
              <w:b/>
              <w:i/>
            </w:rPr>
          </w:rPrChange>
        </w:rPr>
        <w:t>University of Victoria</w:t>
      </w:r>
    </w:p>
    <w:p w14:paraId="0CBCCE92" w14:textId="0981191D" w:rsidR="00851635" w:rsidRPr="0089065F" w:rsidRDefault="00851635" w:rsidP="00EF7894">
      <w:pPr>
        <w:jc w:val="center"/>
        <w:rPr>
          <w:ins w:id="38" w:author="Haotian Shen" w:date="2017-07-07T16:49:00Z"/>
          <w:rFonts w:ascii="Arial" w:hAnsi="Arial" w:cs="Arial"/>
          <w:b/>
          <w:sz w:val="22"/>
          <w:rPrChange w:id="39" w:author="Haotian Shen" w:date="2017-07-07T16:51:00Z">
            <w:rPr>
              <w:ins w:id="40" w:author="Haotian Shen" w:date="2017-07-07T16:49:00Z"/>
              <w:b/>
              <w:i/>
            </w:rPr>
          </w:rPrChange>
        </w:rPr>
      </w:pPr>
      <w:ins w:id="41" w:author="Haotian Shen" w:date="2017-07-07T16:49:00Z">
        <w:r w:rsidRPr="0089065F">
          <w:rPr>
            <w:rFonts w:ascii="Arial" w:hAnsi="Arial" w:cs="Arial"/>
            <w:b/>
            <w:sz w:val="22"/>
            <w:rPrChange w:id="42" w:author="Haotian Shen" w:date="2017-07-07T16:51:00Z">
              <w:rPr>
                <w:b/>
                <w:i/>
              </w:rPr>
            </w:rPrChange>
          </w:rPr>
          <w:t xml:space="preserve">Faculty of </w:t>
        </w:r>
      </w:ins>
      <w:r w:rsidR="00E13F37" w:rsidRPr="0089065F">
        <w:rPr>
          <w:rFonts w:ascii="Arial" w:hAnsi="Arial" w:cs="Arial"/>
          <w:b/>
          <w:sz w:val="22"/>
        </w:rPr>
        <w:t>Engineering</w:t>
      </w:r>
    </w:p>
    <w:p w14:paraId="0D19DD7C" w14:textId="574CCDDA" w:rsidR="009B21D3" w:rsidRPr="0089065F" w:rsidRDefault="00851635" w:rsidP="00EF7894">
      <w:pPr>
        <w:jc w:val="center"/>
        <w:rPr>
          <w:ins w:id="43" w:author="Haotian Shen" w:date="2017-07-07T16:49:00Z"/>
          <w:rFonts w:ascii="Arial" w:hAnsi="Arial" w:cs="Arial"/>
          <w:b/>
          <w:sz w:val="22"/>
          <w:rPrChange w:id="44" w:author="Haotian Shen" w:date="2017-07-07T16:51:00Z">
            <w:rPr>
              <w:ins w:id="45" w:author="Haotian Shen" w:date="2017-07-07T16:49:00Z"/>
              <w:b/>
              <w:i/>
            </w:rPr>
          </w:rPrChange>
        </w:rPr>
      </w:pPr>
      <w:ins w:id="46" w:author="Haotian Shen" w:date="2017-07-07T16:49:00Z">
        <w:r w:rsidRPr="0089065F">
          <w:rPr>
            <w:rFonts w:ascii="Arial" w:hAnsi="Arial" w:cs="Arial"/>
            <w:b/>
            <w:sz w:val="22"/>
            <w:rPrChange w:id="47" w:author="Haotian Shen" w:date="2017-07-07T16:51:00Z">
              <w:rPr>
                <w:b/>
                <w:i/>
              </w:rPr>
            </w:rPrChange>
          </w:rPr>
          <w:t>Summer 2017 SENG299 Milestone</w:t>
        </w:r>
      </w:ins>
      <w:r w:rsidR="000C601B">
        <w:rPr>
          <w:rFonts w:ascii="Arial" w:hAnsi="Arial" w:cs="Arial"/>
          <w:b/>
          <w:sz w:val="22"/>
        </w:rPr>
        <w:t>4</w:t>
      </w:r>
      <w:ins w:id="48" w:author="Haotian Shen" w:date="2017-07-07T16:49:00Z">
        <w:r w:rsidRPr="0089065F">
          <w:rPr>
            <w:rFonts w:ascii="Arial" w:hAnsi="Arial" w:cs="Arial"/>
            <w:b/>
            <w:sz w:val="22"/>
            <w:rPrChange w:id="49" w:author="Haotian Shen" w:date="2017-07-07T16:51:00Z">
              <w:rPr>
                <w:b/>
                <w:i/>
              </w:rPr>
            </w:rPrChange>
          </w:rPr>
          <w:t xml:space="preserve"> </w:t>
        </w:r>
      </w:ins>
    </w:p>
    <w:p w14:paraId="29392EEE" w14:textId="30AC08F3" w:rsidR="009B21D3" w:rsidRPr="0089065F" w:rsidRDefault="009B21D3">
      <w:pPr>
        <w:jc w:val="center"/>
        <w:rPr>
          <w:ins w:id="50" w:author="Haotian Shen" w:date="2017-07-07T16:50:00Z"/>
          <w:rFonts w:ascii="Arial" w:hAnsi="Arial" w:cs="Arial"/>
          <w:b/>
          <w:sz w:val="22"/>
          <w:rPrChange w:id="51" w:author="Haotian Shen" w:date="2017-07-07T16:51:00Z">
            <w:rPr>
              <w:ins w:id="52" w:author="Haotian Shen" w:date="2017-07-07T16:50:00Z"/>
              <w:b/>
              <w:i/>
            </w:rPr>
          </w:rPrChange>
        </w:rPr>
      </w:pPr>
      <w:ins w:id="53" w:author="Haotian Shen" w:date="2017-07-07T16:49:00Z">
        <w:r w:rsidRPr="0089065F">
          <w:rPr>
            <w:rFonts w:ascii="Arial" w:hAnsi="Arial" w:cs="Arial"/>
            <w:b/>
            <w:sz w:val="22"/>
            <w:rPrChange w:id="54" w:author="Haotian Shen" w:date="2017-07-07T16:51:00Z">
              <w:rPr>
                <w:b/>
                <w:i/>
              </w:rPr>
            </w:rPrChange>
          </w:rPr>
          <w:t xml:space="preserve">Technical </w:t>
        </w:r>
        <w:r w:rsidR="00851635" w:rsidRPr="0089065F">
          <w:rPr>
            <w:rFonts w:ascii="Arial" w:hAnsi="Arial" w:cs="Arial"/>
            <w:b/>
            <w:sz w:val="22"/>
            <w:rPrChange w:id="55" w:author="Haotian Shen" w:date="2017-07-07T16:51:00Z">
              <w:rPr>
                <w:b/>
                <w:i/>
              </w:rPr>
            </w:rPrChange>
          </w:rPr>
          <w:t>Report</w:t>
        </w:r>
        <w:r w:rsidRPr="0089065F">
          <w:rPr>
            <w:rFonts w:ascii="Arial" w:hAnsi="Arial" w:cs="Arial"/>
            <w:b/>
            <w:sz w:val="22"/>
            <w:rPrChange w:id="56" w:author="Haotian Shen" w:date="2017-07-07T16:51:00Z">
              <w:rPr>
                <w:b/>
                <w:i/>
              </w:rPr>
            </w:rPrChange>
          </w:rPr>
          <w:t>:</w:t>
        </w:r>
      </w:ins>
    </w:p>
    <w:p w14:paraId="153A0F84" w14:textId="77777777" w:rsidR="009B21D3" w:rsidRPr="0089065F" w:rsidRDefault="009B21D3" w:rsidP="00EF7894">
      <w:pPr>
        <w:jc w:val="center"/>
        <w:rPr>
          <w:ins w:id="57" w:author="Haotian Shen" w:date="2017-07-07T16:49:00Z"/>
          <w:rFonts w:ascii="Arial" w:hAnsi="Arial" w:cs="Arial"/>
          <w:b/>
          <w:i/>
        </w:rPr>
      </w:pPr>
    </w:p>
    <w:p w14:paraId="1DD5D084" w14:textId="0F26A873" w:rsidR="009B21D3" w:rsidRPr="0089065F" w:rsidRDefault="000C601B" w:rsidP="00EF7894">
      <w:pPr>
        <w:jc w:val="center"/>
        <w:rPr>
          <w:rFonts w:ascii="Arial" w:hAnsi="Arial" w:cs="Arial"/>
          <w:b/>
          <w:sz w:val="52"/>
          <w:rPrChange w:id="58" w:author="Haotian Shen" w:date="2017-07-07T16:51:00Z">
            <w:rPr>
              <w:b/>
              <w:i/>
            </w:rPr>
          </w:rPrChange>
        </w:rPr>
      </w:pPr>
      <w:r>
        <w:rPr>
          <w:rFonts w:ascii="Arial" w:hAnsi="Arial" w:cs="Arial"/>
          <w:b/>
          <w:sz w:val="52"/>
        </w:rPr>
        <w:t>Final Report</w:t>
      </w:r>
    </w:p>
    <w:p w14:paraId="521A75B5" w14:textId="66053DE2" w:rsidR="006D0B1A" w:rsidRPr="0089065F" w:rsidRDefault="006D0B1A" w:rsidP="003F75CD">
      <w:pPr>
        <w:jc w:val="center"/>
        <w:rPr>
          <w:rFonts w:ascii="Arial" w:hAnsi="Arial" w:cs="Arial"/>
          <w:i/>
        </w:rPr>
      </w:pPr>
    </w:p>
    <w:p w14:paraId="6DC12379" w14:textId="66053DE2" w:rsidR="006D0B1A" w:rsidRPr="0089065F" w:rsidRDefault="006D0B1A" w:rsidP="003F75CD">
      <w:pPr>
        <w:jc w:val="center"/>
        <w:rPr>
          <w:rFonts w:ascii="Arial" w:hAnsi="Arial" w:cs="Arial"/>
          <w:i/>
        </w:rPr>
      </w:pPr>
    </w:p>
    <w:p w14:paraId="2682CD8C" w14:textId="66053DE2" w:rsidR="006D0B1A" w:rsidRPr="0089065F" w:rsidRDefault="006D0B1A" w:rsidP="003F75CD">
      <w:pPr>
        <w:jc w:val="center"/>
        <w:rPr>
          <w:rFonts w:ascii="Arial" w:hAnsi="Arial" w:cs="Arial"/>
          <w:i/>
        </w:rPr>
      </w:pPr>
    </w:p>
    <w:p w14:paraId="78147833" w14:textId="66053DE2" w:rsidR="006D0B1A" w:rsidRPr="0089065F" w:rsidRDefault="006D0B1A" w:rsidP="003F75CD">
      <w:pPr>
        <w:jc w:val="center"/>
        <w:rPr>
          <w:rFonts w:ascii="Arial" w:hAnsi="Arial" w:cs="Arial"/>
          <w:i/>
        </w:rPr>
      </w:pPr>
    </w:p>
    <w:p w14:paraId="74239C2F" w14:textId="66053DE2" w:rsidR="006D0B1A" w:rsidRPr="0089065F" w:rsidRDefault="006D0B1A" w:rsidP="003F75CD">
      <w:pPr>
        <w:jc w:val="center"/>
        <w:rPr>
          <w:ins w:id="59" w:author="Haotian Shen" w:date="2017-07-07T16:51:00Z"/>
          <w:rFonts w:ascii="Arial" w:hAnsi="Arial" w:cs="Arial"/>
          <w:i/>
        </w:rPr>
      </w:pPr>
    </w:p>
    <w:p w14:paraId="5D4A07ED" w14:textId="77777777" w:rsidR="00F27CFC" w:rsidRPr="0089065F" w:rsidRDefault="00F27CFC" w:rsidP="003F75CD">
      <w:pPr>
        <w:jc w:val="center"/>
        <w:rPr>
          <w:ins w:id="60" w:author="Haotian Shen" w:date="2017-07-07T16:51:00Z"/>
          <w:rFonts w:ascii="Arial" w:hAnsi="Arial" w:cs="Arial"/>
          <w:i/>
        </w:rPr>
      </w:pPr>
    </w:p>
    <w:p w14:paraId="7909FD39" w14:textId="77777777" w:rsidR="00F27CFC" w:rsidRPr="0089065F" w:rsidRDefault="00F27CFC" w:rsidP="003F75CD">
      <w:pPr>
        <w:jc w:val="center"/>
        <w:rPr>
          <w:rFonts w:ascii="Arial" w:hAnsi="Arial" w:cs="Arial"/>
          <w:i/>
        </w:rPr>
      </w:pPr>
    </w:p>
    <w:p w14:paraId="6D403DA2" w14:textId="66053DE2" w:rsidR="006D0B1A" w:rsidRPr="0089065F" w:rsidRDefault="006D0B1A" w:rsidP="003F75CD">
      <w:pPr>
        <w:jc w:val="center"/>
        <w:rPr>
          <w:rFonts w:ascii="Arial" w:hAnsi="Arial" w:cs="Arial"/>
          <w:i/>
        </w:rPr>
      </w:pPr>
    </w:p>
    <w:p w14:paraId="1E0458FF" w14:textId="77777777" w:rsidR="003F75CD" w:rsidRPr="0089065F" w:rsidRDefault="003F75CD" w:rsidP="003F75CD">
      <w:pPr>
        <w:jc w:val="center"/>
        <w:rPr>
          <w:rFonts w:ascii="Arial" w:hAnsi="Arial" w:cs="Arial"/>
          <w:sz w:val="22"/>
          <w:rPrChange w:id="61" w:author="Haotian Shen" w:date="2017-07-07T16:52:00Z">
            <w:rPr>
              <w:rFonts w:ascii="Arial" w:hAnsi="Arial" w:cs="Arial"/>
              <w:i/>
              <w:sz w:val="24"/>
              <w:szCs w:val="24"/>
            </w:rPr>
          </w:rPrChange>
        </w:rPr>
      </w:pPr>
      <w:r w:rsidRPr="0089065F">
        <w:rPr>
          <w:rFonts w:ascii="Arial" w:hAnsi="Arial" w:cs="Arial"/>
          <w:sz w:val="22"/>
          <w:rPrChange w:id="62" w:author="Haotian Shen" w:date="2017-07-07T16:52:00Z">
            <w:rPr>
              <w:rFonts w:ascii="Arial" w:hAnsi="Arial" w:cs="Arial"/>
              <w:i/>
              <w:sz w:val="24"/>
              <w:szCs w:val="24"/>
            </w:rPr>
          </w:rPrChange>
        </w:rPr>
        <w:t>Team members:</w:t>
      </w:r>
    </w:p>
    <w:p w14:paraId="27D6FE96" w14:textId="74DCA35E" w:rsidR="003F75CD" w:rsidRPr="0089065F" w:rsidRDefault="003F75CD" w:rsidP="003F75CD">
      <w:pPr>
        <w:jc w:val="center"/>
        <w:rPr>
          <w:rFonts w:ascii="Arial" w:hAnsi="Arial" w:cs="Arial"/>
          <w:sz w:val="22"/>
          <w:rPrChange w:id="63" w:author="Haotian Shen" w:date="2017-07-07T16:52:00Z">
            <w:rPr>
              <w:rFonts w:ascii="Arial" w:hAnsi="Arial" w:cs="Arial"/>
              <w:i/>
              <w:sz w:val="24"/>
              <w:szCs w:val="24"/>
            </w:rPr>
          </w:rPrChange>
        </w:rPr>
      </w:pPr>
      <w:r w:rsidRPr="0089065F">
        <w:rPr>
          <w:rFonts w:ascii="Arial" w:hAnsi="Arial" w:cs="Arial"/>
          <w:sz w:val="22"/>
          <w:rPrChange w:id="64" w:author="Haotian Shen" w:date="2017-07-07T16:52:00Z">
            <w:rPr>
              <w:rFonts w:ascii="Arial" w:hAnsi="Arial" w:cs="Arial"/>
              <w:i/>
              <w:sz w:val="24"/>
              <w:szCs w:val="24"/>
            </w:rPr>
          </w:rPrChange>
        </w:rPr>
        <w:t xml:space="preserve">Zelan Xiang, V00825496, </w:t>
      </w:r>
      <w:ins w:id="65" w:author="Haotian Shen" w:date="2017-07-07T16:51:00Z">
        <w:r w:rsidR="00EF5290" w:rsidRPr="0089065F">
          <w:rPr>
            <w:rFonts w:ascii="Arial" w:hAnsi="Arial" w:cs="Arial"/>
            <w:sz w:val="22"/>
          </w:rPr>
          <w:t>z</w:t>
        </w:r>
      </w:ins>
      <w:del w:id="66" w:author="Haotian Shen" w:date="2017-07-07T16:51:00Z">
        <w:r w:rsidRPr="0089065F">
          <w:rPr>
            <w:rFonts w:ascii="Arial" w:hAnsi="Arial" w:cs="Arial"/>
            <w:sz w:val="22"/>
            <w:rPrChange w:id="67" w:author="Haotian Shen" w:date="2017-07-07T16:52:00Z">
              <w:rPr>
                <w:rFonts w:ascii="Arial" w:hAnsi="Arial" w:cs="Arial"/>
                <w:i/>
                <w:sz w:val="24"/>
                <w:szCs w:val="24"/>
              </w:rPr>
            </w:rPrChange>
          </w:rPr>
          <w:delText>Z</w:delText>
        </w:r>
      </w:del>
      <w:r w:rsidRPr="0089065F">
        <w:rPr>
          <w:rFonts w:ascii="Arial" w:hAnsi="Arial" w:cs="Arial"/>
          <w:sz w:val="22"/>
          <w:rPrChange w:id="68" w:author="Haotian Shen" w:date="2017-07-07T16:52:00Z">
            <w:rPr>
              <w:rFonts w:ascii="Arial" w:hAnsi="Arial" w:cs="Arial"/>
              <w:i/>
              <w:sz w:val="24"/>
              <w:szCs w:val="24"/>
            </w:rPr>
          </w:rPrChange>
        </w:rPr>
        <w:t>elan</w:t>
      </w:r>
    </w:p>
    <w:p w14:paraId="7DF1930F" w14:textId="77777777" w:rsidR="003F75CD" w:rsidRPr="0089065F" w:rsidRDefault="003F75CD" w:rsidP="003F75CD">
      <w:pPr>
        <w:jc w:val="center"/>
        <w:rPr>
          <w:rFonts w:ascii="Arial" w:hAnsi="Arial" w:cs="Arial"/>
          <w:sz w:val="22"/>
          <w:rPrChange w:id="69" w:author="Haotian Shen" w:date="2017-07-07T16:52:00Z">
            <w:rPr>
              <w:rFonts w:ascii="Arial" w:hAnsi="Arial" w:cs="Arial"/>
              <w:i/>
              <w:sz w:val="24"/>
              <w:szCs w:val="24"/>
            </w:rPr>
          </w:rPrChange>
        </w:rPr>
      </w:pPr>
      <w:r w:rsidRPr="0089065F">
        <w:rPr>
          <w:rFonts w:ascii="Arial" w:hAnsi="Arial" w:cs="Arial"/>
          <w:sz w:val="22"/>
          <w:rPrChange w:id="70" w:author="Haotian Shen" w:date="2017-07-07T16:52:00Z">
            <w:rPr>
              <w:rFonts w:ascii="Arial" w:hAnsi="Arial" w:cs="Arial"/>
              <w:i/>
              <w:sz w:val="24"/>
              <w:szCs w:val="24"/>
            </w:rPr>
          </w:rPrChange>
        </w:rPr>
        <w:t>Haotian Shen, V00817044, hshen</w:t>
      </w:r>
    </w:p>
    <w:p w14:paraId="37A3AD19" w14:textId="5C1460A0" w:rsidR="003F75CD" w:rsidRPr="0089065F" w:rsidRDefault="00F404FD" w:rsidP="003F75CD">
      <w:pPr>
        <w:jc w:val="center"/>
        <w:rPr>
          <w:rFonts w:ascii="Arial" w:hAnsi="Arial" w:cs="Arial"/>
          <w:sz w:val="22"/>
          <w:rPrChange w:id="71" w:author="Haotian Shen" w:date="2017-07-07T16:52:00Z">
            <w:rPr>
              <w:rFonts w:ascii="Arial" w:hAnsi="Arial" w:cs="Arial"/>
              <w:i/>
              <w:sz w:val="24"/>
              <w:szCs w:val="24"/>
            </w:rPr>
          </w:rPrChange>
        </w:rPr>
      </w:pPr>
      <w:ins w:id="72" w:author="向泽蓝" w:date="2017-07-06T23:32:00Z">
        <w:r w:rsidRPr="0089065F">
          <w:rPr>
            <w:rFonts w:ascii="Arial" w:hAnsi="Arial" w:cs="Arial"/>
            <w:sz w:val="22"/>
            <w:rPrChange w:id="73" w:author="Haotian Shen" w:date="2017-07-07T16:52:00Z">
              <w:rPr>
                <w:rFonts w:ascii="Arial" w:hAnsi="Arial" w:cs="Arial"/>
                <w:i/>
                <w:sz w:val="24"/>
                <w:szCs w:val="24"/>
              </w:rPr>
            </w:rPrChange>
          </w:rPr>
          <w:t xml:space="preserve">Pengxiang </w:t>
        </w:r>
      </w:ins>
      <w:del w:id="74" w:author="向泽蓝" w:date="2017-07-06T23:32:00Z">
        <w:r w:rsidR="003F75CD" w:rsidRPr="0089065F" w:rsidDel="00F404FD">
          <w:rPr>
            <w:rFonts w:ascii="Arial" w:hAnsi="Arial" w:cs="Arial"/>
            <w:sz w:val="22"/>
            <w:rPrChange w:id="75" w:author="Haotian Shen" w:date="2017-07-07T16:52:00Z">
              <w:rPr>
                <w:rFonts w:ascii="Arial" w:hAnsi="Arial" w:cs="Arial"/>
                <w:i/>
                <w:sz w:val="24"/>
                <w:szCs w:val="24"/>
              </w:rPr>
            </w:rPrChange>
          </w:rPr>
          <w:delText xml:space="preserve">Percy </w:delText>
        </w:r>
      </w:del>
      <w:r w:rsidR="003F75CD" w:rsidRPr="0089065F">
        <w:rPr>
          <w:rFonts w:ascii="Arial" w:hAnsi="Arial" w:cs="Arial"/>
          <w:sz w:val="22"/>
          <w:rPrChange w:id="76" w:author="Haotian Shen" w:date="2017-07-07T16:52:00Z">
            <w:rPr>
              <w:rFonts w:ascii="Arial" w:hAnsi="Arial" w:cs="Arial"/>
              <w:i/>
              <w:sz w:val="24"/>
              <w:szCs w:val="24"/>
            </w:rPr>
          </w:rPrChange>
        </w:rPr>
        <w:t>Jia, V00835664, jiapx</w:t>
      </w:r>
    </w:p>
    <w:p w14:paraId="3FF18FDA" w14:textId="4FDD4943" w:rsidR="006D0B1A" w:rsidRPr="0089065F" w:rsidRDefault="006D0B1A" w:rsidP="006D0B1A">
      <w:pPr>
        <w:rPr>
          <w:rFonts w:ascii="Arial" w:hAnsi="Arial" w:cs="Arial"/>
          <w:sz w:val="22"/>
          <w:rPrChange w:id="77" w:author="Haotian Shen" w:date="2017-07-07T16:52:00Z">
            <w:rPr/>
          </w:rPrChange>
        </w:rPr>
      </w:pPr>
    </w:p>
    <w:p w14:paraId="77506E59" w14:textId="44B3688C" w:rsidR="00376581" w:rsidRPr="0089065F" w:rsidRDefault="00376581" w:rsidP="006D0B1A">
      <w:pPr>
        <w:rPr>
          <w:rFonts w:ascii="Arial" w:hAnsi="Arial" w:cs="Arial"/>
          <w:sz w:val="22"/>
          <w:rPrChange w:id="78" w:author="Haotian Shen" w:date="2017-07-07T16:52:00Z">
            <w:rPr/>
          </w:rPrChange>
        </w:rPr>
      </w:pPr>
    </w:p>
    <w:p w14:paraId="31BE9A4D" w14:textId="6DE21B42" w:rsidR="00376581" w:rsidRPr="0089065F" w:rsidRDefault="00376581" w:rsidP="006D0B1A">
      <w:pPr>
        <w:rPr>
          <w:rFonts w:ascii="Arial" w:hAnsi="Arial" w:cs="Arial"/>
        </w:rPr>
      </w:pPr>
    </w:p>
    <w:p w14:paraId="163C9AE8" w14:textId="639BC845" w:rsidR="00376581" w:rsidRPr="0089065F" w:rsidRDefault="00376581" w:rsidP="006D0B1A">
      <w:pPr>
        <w:rPr>
          <w:rFonts w:ascii="Arial" w:hAnsi="Arial" w:cs="Arial"/>
        </w:rPr>
      </w:pPr>
    </w:p>
    <w:p w14:paraId="6A5EF899" w14:textId="5691FE71" w:rsidR="00376581" w:rsidRPr="0089065F" w:rsidRDefault="00376581" w:rsidP="006D0B1A">
      <w:pPr>
        <w:rPr>
          <w:rFonts w:ascii="Arial" w:hAnsi="Arial" w:cs="Arial"/>
        </w:rPr>
      </w:pPr>
    </w:p>
    <w:p w14:paraId="39DB0B85" w14:textId="16B73859" w:rsidR="00376581" w:rsidRPr="0089065F" w:rsidRDefault="00376581" w:rsidP="006D0B1A">
      <w:pPr>
        <w:rPr>
          <w:rFonts w:ascii="Arial" w:hAnsi="Arial" w:cs="Arial"/>
        </w:rPr>
      </w:pPr>
    </w:p>
    <w:p w14:paraId="0DF968A1" w14:textId="6E502714" w:rsidR="00376581" w:rsidRPr="0089065F" w:rsidRDefault="00376581" w:rsidP="006D0B1A">
      <w:pPr>
        <w:rPr>
          <w:rFonts w:ascii="Arial" w:hAnsi="Arial" w:cs="Arial"/>
        </w:rPr>
      </w:pPr>
    </w:p>
    <w:p w14:paraId="13F81052" w14:textId="440AFA2E" w:rsidR="00376581" w:rsidRPr="0089065F" w:rsidRDefault="00376581" w:rsidP="006D0B1A">
      <w:pPr>
        <w:rPr>
          <w:rFonts w:ascii="Arial" w:hAnsi="Arial" w:cs="Arial"/>
        </w:rPr>
      </w:pPr>
    </w:p>
    <w:p w14:paraId="742C9F62" w14:textId="1EF97CE8" w:rsidR="00376581" w:rsidRPr="0089065F" w:rsidRDefault="00376581" w:rsidP="006D0B1A">
      <w:pPr>
        <w:rPr>
          <w:rFonts w:ascii="Arial" w:hAnsi="Arial" w:cs="Arial"/>
        </w:rPr>
      </w:pPr>
    </w:p>
    <w:p w14:paraId="6439A4CC" w14:textId="44E08C79" w:rsidR="00376581" w:rsidRPr="0089065F" w:rsidRDefault="00376581" w:rsidP="006D0B1A">
      <w:pPr>
        <w:rPr>
          <w:rFonts w:ascii="Arial" w:hAnsi="Arial" w:cs="Arial"/>
        </w:rPr>
      </w:pPr>
    </w:p>
    <w:p w14:paraId="7579E641" w14:textId="6AA577FF" w:rsidR="00376581" w:rsidRPr="0089065F" w:rsidRDefault="00376581" w:rsidP="006D0B1A">
      <w:pPr>
        <w:rPr>
          <w:ins w:id="79" w:author="Haotian Shen" w:date="2017-07-07T16:50:00Z"/>
          <w:rFonts w:ascii="Arial" w:hAnsi="Arial" w:cs="Arial"/>
        </w:rPr>
      </w:pPr>
    </w:p>
    <w:p w14:paraId="2B758843" w14:textId="77777777" w:rsidR="009B21D3" w:rsidRPr="0089065F" w:rsidRDefault="009B21D3" w:rsidP="006D0B1A">
      <w:pPr>
        <w:rPr>
          <w:ins w:id="80" w:author="Haotian Shen" w:date="2017-07-07T16:50:00Z"/>
          <w:rFonts w:ascii="Arial" w:hAnsi="Arial" w:cs="Arial"/>
        </w:rPr>
      </w:pPr>
    </w:p>
    <w:p w14:paraId="595C94EF" w14:textId="77777777" w:rsidR="009B21D3" w:rsidRPr="0089065F" w:rsidRDefault="009B21D3" w:rsidP="006D0B1A">
      <w:pPr>
        <w:rPr>
          <w:ins w:id="81" w:author="Haotian Shen" w:date="2017-07-07T16:50:00Z"/>
          <w:rFonts w:ascii="Arial" w:hAnsi="Arial" w:cs="Arial"/>
        </w:rPr>
      </w:pPr>
    </w:p>
    <w:p w14:paraId="064A05A6" w14:textId="77777777" w:rsidR="009B21D3" w:rsidRPr="0089065F" w:rsidRDefault="009B21D3" w:rsidP="006D0B1A">
      <w:pPr>
        <w:rPr>
          <w:ins w:id="82" w:author="Haotian Shen" w:date="2017-07-07T16:50:00Z"/>
          <w:rFonts w:ascii="Arial" w:hAnsi="Arial" w:cs="Arial"/>
        </w:rPr>
      </w:pPr>
    </w:p>
    <w:p w14:paraId="6FD9212F" w14:textId="77777777" w:rsidR="009B21D3" w:rsidRPr="0089065F" w:rsidRDefault="009B21D3" w:rsidP="006D0B1A">
      <w:pPr>
        <w:rPr>
          <w:rFonts w:ascii="Arial" w:hAnsi="Arial" w:cs="Arial"/>
        </w:rPr>
      </w:pPr>
    </w:p>
    <w:p w14:paraId="68F96E3E" w14:textId="2A89BFDB" w:rsidR="00376581" w:rsidRPr="0089065F" w:rsidRDefault="00376581" w:rsidP="006D0B1A">
      <w:pPr>
        <w:rPr>
          <w:rFonts w:ascii="Arial" w:hAnsi="Arial" w:cs="Arial"/>
        </w:rPr>
      </w:pPr>
    </w:p>
    <w:p w14:paraId="0C2718A5" w14:textId="7ACB8E63" w:rsidR="00376581" w:rsidRPr="0089065F" w:rsidRDefault="00376581" w:rsidP="006D0B1A">
      <w:pPr>
        <w:rPr>
          <w:ins w:id="83" w:author="向泽蓝" w:date="2017-07-07T16:43:00Z"/>
          <w:rFonts w:ascii="Arial" w:hAnsi="Arial" w:cs="Arial"/>
        </w:rPr>
      </w:pPr>
    </w:p>
    <w:p w14:paraId="6E2267F8" w14:textId="77777777" w:rsidR="004259AE" w:rsidRPr="0089065F" w:rsidRDefault="004259AE" w:rsidP="006D0B1A">
      <w:pPr>
        <w:rPr>
          <w:rFonts w:ascii="Arial" w:hAnsi="Arial" w:cs="Arial"/>
        </w:rPr>
      </w:pPr>
    </w:p>
    <w:sdt>
      <w:sdtPr>
        <w:rPr>
          <w:lang w:val="zh-CN"/>
        </w:rPr>
        <w:id w:val="1147391994"/>
        <w:docPartObj>
          <w:docPartGallery w:val="Table of Contents"/>
          <w:docPartUnique/>
        </w:docPartObj>
      </w:sdtPr>
      <w:sdtEndPr>
        <w:rPr>
          <w:kern w:val="2"/>
          <w:sz w:val="21"/>
          <w:szCs w:val="22"/>
        </w:rPr>
      </w:sdtEndPr>
      <w:sdtContent>
        <w:bookmarkStart w:id="84" w:name="_Toc489206334" w:displacedByCustomXml="prev"/>
        <w:bookmarkStart w:id="85" w:name="_Toc487195848" w:displacedByCustomXml="prev"/>
        <w:p w14:paraId="5C93C128" w14:textId="7A4B8540" w:rsidR="000C601B" w:rsidRPr="000C601B" w:rsidRDefault="000C601B" w:rsidP="000C601B">
          <w:pPr>
            <w:pStyle w:val="1"/>
            <w:jc w:val="left"/>
            <w:rPr>
              <w:rStyle w:val="13"/>
              <w:b/>
            </w:rPr>
          </w:pPr>
          <w:r w:rsidRPr="000C601B">
            <w:rPr>
              <w:rStyle w:val="13"/>
              <w:b/>
              <w:rPrChange w:id="86" w:author="Haotian Shen" w:date="2017-07-07T12:53:00Z">
                <w:rPr/>
              </w:rPrChange>
            </w:rPr>
            <w:t>Table of Contents</w:t>
          </w:r>
          <w:bookmarkEnd w:id="85"/>
          <w:bookmarkEnd w:id="84"/>
        </w:p>
        <w:p w14:paraId="3AEE59B3" w14:textId="6E541923" w:rsidR="000C601B" w:rsidRPr="000C601B" w:rsidRDefault="000C601B">
          <w:pPr>
            <w:pStyle w:val="11"/>
            <w:tabs>
              <w:tab w:val="right" w:leader="dot" w:pos="8296"/>
            </w:tabs>
            <w:rPr>
              <w:rFonts w:ascii="Arial" w:hAnsi="Arial" w:cs="Arial"/>
              <w:noProof/>
              <w:sz w:val="22"/>
            </w:rPr>
          </w:pPr>
          <w:r>
            <w:fldChar w:fldCharType="begin"/>
          </w:r>
          <w:r>
            <w:instrText xml:space="preserve"> TOC \o "1-3" \h \z \u </w:instrText>
          </w:r>
          <w:r>
            <w:fldChar w:fldCharType="separate"/>
          </w:r>
          <w:hyperlink w:anchor="_Toc489206334" w:history="1">
            <w:r w:rsidRPr="000C601B">
              <w:rPr>
                <w:rStyle w:val="af1"/>
                <w:rFonts w:ascii="Arial" w:hAnsi="Arial" w:cs="Arial"/>
                <w:noProof/>
                <w:sz w:val="22"/>
              </w:rPr>
              <w:t>Table of Contents</w:t>
            </w:r>
            <w:r w:rsidRPr="000C601B">
              <w:rPr>
                <w:rFonts w:ascii="Arial" w:hAnsi="Arial" w:cs="Arial"/>
                <w:noProof/>
                <w:webHidden/>
                <w:sz w:val="22"/>
              </w:rPr>
              <w:tab/>
            </w:r>
            <w:r w:rsidRPr="000C601B">
              <w:rPr>
                <w:rFonts w:ascii="Arial" w:hAnsi="Arial" w:cs="Arial"/>
                <w:noProof/>
                <w:webHidden/>
                <w:sz w:val="22"/>
              </w:rPr>
              <w:fldChar w:fldCharType="begin"/>
            </w:r>
            <w:r w:rsidRPr="000C601B">
              <w:rPr>
                <w:rFonts w:ascii="Arial" w:hAnsi="Arial" w:cs="Arial"/>
                <w:noProof/>
                <w:webHidden/>
                <w:sz w:val="22"/>
              </w:rPr>
              <w:instrText xml:space="preserve"> PAGEREF _Toc489206334 \h </w:instrText>
            </w:r>
            <w:r w:rsidRPr="000C601B">
              <w:rPr>
                <w:rFonts w:ascii="Arial" w:hAnsi="Arial" w:cs="Arial"/>
                <w:noProof/>
                <w:webHidden/>
                <w:sz w:val="22"/>
              </w:rPr>
            </w:r>
            <w:r w:rsidRPr="000C601B">
              <w:rPr>
                <w:rFonts w:ascii="Arial" w:hAnsi="Arial" w:cs="Arial"/>
                <w:noProof/>
                <w:webHidden/>
                <w:sz w:val="22"/>
              </w:rPr>
              <w:fldChar w:fldCharType="separate"/>
            </w:r>
            <w:r w:rsidR="00971E1C">
              <w:rPr>
                <w:rFonts w:ascii="Arial" w:hAnsi="Arial" w:cs="Arial"/>
                <w:noProof/>
                <w:webHidden/>
                <w:sz w:val="22"/>
              </w:rPr>
              <w:t>1</w:t>
            </w:r>
            <w:r w:rsidRPr="000C601B">
              <w:rPr>
                <w:rFonts w:ascii="Arial" w:hAnsi="Arial" w:cs="Arial"/>
                <w:noProof/>
                <w:webHidden/>
                <w:sz w:val="22"/>
              </w:rPr>
              <w:fldChar w:fldCharType="end"/>
            </w:r>
          </w:hyperlink>
        </w:p>
        <w:p w14:paraId="64F3EB63" w14:textId="01DD8301" w:rsidR="000C601B" w:rsidRPr="000C601B" w:rsidRDefault="000C601B">
          <w:pPr>
            <w:pStyle w:val="11"/>
            <w:tabs>
              <w:tab w:val="right" w:leader="dot" w:pos="8296"/>
            </w:tabs>
            <w:rPr>
              <w:rFonts w:ascii="Arial" w:hAnsi="Arial" w:cs="Arial"/>
              <w:noProof/>
              <w:sz w:val="22"/>
            </w:rPr>
          </w:pPr>
          <w:hyperlink w:anchor="_Toc489206335" w:history="1">
            <w:r w:rsidRPr="000C601B">
              <w:rPr>
                <w:rStyle w:val="af1"/>
                <w:rFonts w:ascii="Arial" w:hAnsi="Arial" w:cs="Arial"/>
                <w:noProof/>
                <w:sz w:val="22"/>
              </w:rPr>
              <w:t>Purpose</w:t>
            </w:r>
            <w:r w:rsidRPr="000C601B">
              <w:rPr>
                <w:rFonts w:ascii="Arial" w:hAnsi="Arial" w:cs="Arial"/>
                <w:noProof/>
                <w:webHidden/>
                <w:sz w:val="22"/>
              </w:rPr>
              <w:tab/>
            </w:r>
            <w:r w:rsidRPr="000C601B">
              <w:rPr>
                <w:rFonts w:ascii="Arial" w:hAnsi="Arial" w:cs="Arial"/>
                <w:noProof/>
                <w:webHidden/>
                <w:sz w:val="22"/>
              </w:rPr>
              <w:fldChar w:fldCharType="begin"/>
            </w:r>
            <w:r w:rsidRPr="000C601B">
              <w:rPr>
                <w:rFonts w:ascii="Arial" w:hAnsi="Arial" w:cs="Arial"/>
                <w:noProof/>
                <w:webHidden/>
                <w:sz w:val="22"/>
              </w:rPr>
              <w:instrText xml:space="preserve"> PAGEREF _Toc489206335 \h </w:instrText>
            </w:r>
            <w:r w:rsidRPr="000C601B">
              <w:rPr>
                <w:rFonts w:ascii="Arial" w:hAnsi="Arial" w:cs="Arial"/>
                <w:noProof/>
                <w:webHidden/>
                <w:sz w:val="22"/>
              </w:rPr>
            </w:r>
            <w:r w:rsidRPr="000C601B">
              <w:rPr>
                <w:rFonts w:ascii="Arial" w:hAnsi="Arial" w:cs="Arial"/>
                <w:noProof/>
                <w:webHidden/>
                <w:sz w:val="22"/>
              </w:rPr>
              <w:fldChar w:fldCharType="separate"/>
            </w:r>
            <w:r w:rsidR="00971E1C">
              <w:rPr>
                <w:rFonts w:ascii="Arial" w:hAnsi="Arial" w:cs="Arial"/>
                <w:noProof/>
                <w:webHidden/>
                <w:sz w:val="22"/>
              </w:rPr>
              <w:t>2</w:t>
            </w:r>
            <w:r w:rsidRPr="000C601B">
              <w:rPr>
                <w:rFonts w:ascii="Arial" w:hAnsi="Arial" w:cs="Arial"/>
                <w:noProof/>
                <w:webHidden/>
                <w:sz w:val="22"/>
              </w:rPr>
              <w:fldChar w:fldCharType="end"/>
            </w:r>
          </w:hyperlink>
        </w:p>
        <w:p w14:paraId="7C9A1A1D" w14:textId="13D9237B" w:rsidR="000C601B" w:rsidRPr="000C601B" w:rsidRDefault="000C601B">
          <w:pPr>
            <w:pStyle w:val="11"/>
            <w:tabs>
              <w:tab w:val="right" w:leader="dot" w:pos="8296"/>
            </w:tabs>
            <w:rPr>
              <w:rFonts w:ascii="Arial" w:hAnsi="Arial" w:cs="Arial"/>
              <w:noProof/>
              <w:sz w:val="22"/>
            </w:rPr>
          </w:pPr>
          <w:hyperlink w:anchor="_Toc489206336" w:history="1">
            <w:r w:rsidRPr="000C601B">
              <w:rPr>
                <w:rStyle w:val="af1"/>
                <w:rFonts w:ascii="Arial" w:hAnsi="Arial" w:cs="Arial"/>
                <w:noProof/>
                <w:sz w:val="22"/>
              </w:rPr>
              <w:t>Overview of Design</w:t>
            </w:r>
            <w:r w:rsidRPr="000C601B">
              <w:rPr>
                <w:rFonts w:ascii="Arial" w:hAnsi="Arial" w:cs="Arial"/>
                <w:noProof/>
                <w:webHidden/>
                <w:sz w:val="22"/>
              </w:rPr>
              <w:tab/>
            </w:r>
            <w:r w:rsidRPr="000C601B">
              <w:rPr>
                <w:rFonts w:ascii="Arial" w:hAnsi="Arial" w:cs="Arial"/>
                <w:noProof/>
                <w:webHidden/>
                <w:sz w:val="22"/>
              </w:rPr>
              <w:fldChar w:fldCharType="begin"/>
            </w:r>
            <w:r w:rsidRPr="000C601B">
              <w:rPr>
                <w:rFonts w:ascii="Arial" w:hAnsi="Arial" w:cs="Arial"/>
                <w:noProof/>
                <w:webHidden/>
                <w:sz w:val="22"/>
              </w:rPr>
              <w:instrText xml:space="preserve"> PAGEREF _Toc489206336 \h </w:instrText>
            </w:r>
            <w:r w:rsidRPr="000C601B">
              <w:rPr>
                <w:rFonts w:ascii="Arial" w:hAnsi="Arial" w:cs="Arial"/>
                <w:noProof/>
                <w:webHidden/>
                <w:sz w:val="22"/>
              </w:rPr>
            </w:r>
            <w:r w:rsidRPr="000C601B">
              <w:rPr>
                <w:rFonts w:ascii="Arial" w:hAnsi="Arial" w:cs="Arial"/>
                <w:noProof/>
                <w:webHidden/>
                <w:sz w:val="22"/>
              </w:rPr>
              <w:fldChar w:fldCharType="separate"/>
            </w:r>
            <w:r w:rsidR="00971E1C">
              <w:rPr>
                <w:rFonts w:ascii="Arial" w:hAnsi="Arial" w:cs="Arial"/>
                <w:noProof/>
                <w:webHidden/>
                <w:sz w:val="22"/>
              </w:rPr>
              <w:t>2</w:t>
            </w:r>
            <w:r w:rsidRPr="000C601B">
              <w:rPr>
                <w:rFonts w:ascii="Arial" w:hAnsi="Arial" w:cs="Arial"/>
                <w:noProof/>
                <w:webHidden/>
                <w:sz w:val="22"/>
              </w:rPr>
              <w:fldChar w:fldCharType="end"/>
            </w:r>
          </w:hyperlink>
        </w:p>
        <w:p w14:paraId="3EE8D2FB" w14:textId="197660E4" w:rsidR="000C601B" w:rsidRPr="000C601B" w:rsidRDefault="000C601B">
          <w:pPr>
            <w:pStyle w:val="11"/>
            <w:tabs>
              <w:tab w:val="right" w:leader="dot" w:pos="8296"/>
            </w:tabs>
            <w:rPr>
              <w:rFonts w:ascii="Arial" w:hAnsi="Arial" w:cs="Arial"/>
              <w:noProof/>
              <w:sz w:val="22"/>
            </w:rPr>
          </w:pPr>
          <w:hyperlink w:anchor="_Toc489206337" w:history="1">
            <w:r w:rsidRPr="000C601B">
              <w:rPr>
                <w:rStyle w:val="af1"/>
                <w:rFonts w:ascii="Arial" w:hAnsi="Arial" w:cs="Arial"/>
                <w:noProof/>
                <w:sz w:val="22"/>
              </w:rPr>
              <w:t>Description of Implementation</w:t>
            </w:r>
            <w:r w:rsidRPr="000C601B">
              <w:rPr>
                <w:rFonts w:ascii="Arial" w:hAnsi="Arial" w:cs="Arial"/>
                <w:noProof/>
                <w:webHidden/>
                <w:sz w:val="22"/>
              </w:rPr>
              <w:tab/>
            </w:r>
            <w:r w:rsidRPr="000C601B">
              <w:rPr>
                <w:rFonts w:ascii="Arial" w:hAnsi="Arial" w:cs="Arial"/>
                <w:noProof/>
                <w:webHidden/>
                <w:sz w:val="22"/>
              </w:rPr>
              <w:fldChar w:fldCharType="begin"/>
            </w:r>
            <w:r w:rsidRPr="000C601B">
              <w:rPr>
                <w:rFonts w:ascii="Arial" w:hAnsi="Arial" w:cs="Arial"/>
                <w:noProof/>
                <w:webHidden/>
                <w:sz w:val="22"/>
              </w:rPr>
              <w:instrText xml:space="preserve"> PAGEREF _Toc489206337 \h </w:instrText>
            </w:r>
            <w:r w:rsidRPr="000C601B">
              <w:rPr>
                <w:rFonts w:ascii="Arial" w:hAnsi="Arial" w:cs="Arial"/>
                <w:noProof/>
                <w:webHidden/>
                <w:sz w:val="22"/>
              </w:rPr>
            </w:r>
            <w:r w:rsidRPr="000C601B">
              <w:rPr>
                <w:rFonts w:ascii="Arial" w:hAnsi="Arial" w:cs="Arial"/>
                <w:noProof/>
                <w:webHidden/>
                <w:sz w:val="22"/>
              </w:rPr>
              <w:fldChar w:fldCharType="separate"/>
            </w:r>
            <w:r w:rsidR="00971E1C">
              <w:rPr>
                <w:rFonts w:ascii="Arial" w:hAnsi="Arial" w:cs="Arial"/>
                <w:noProof/>
                <w:webHidden/>
                <w:sz w:val="22"/>
              </w:rPr>
              <w:t>2</w:t>
            </w:r>
            <w:r w:rsidRPr="000C601B">
              <w:rPr>
                <w:rFonts w:ascii="Arial" w:hAnsi="Arial" w:cs="Arial"/>
                <w:noProof/>
                <w:webHidden/>
                <w:sz w:val="22"/>
              </w:rPr>
              <w:fldChar w:fldCharType="end"/>
            </w:r>
          </w:hyperlink>
        </w:p>
        <w:p w14:paraId="04F2B82F" w14:textId="75FDE450" w:rsidR="000C601B" w:rsidRPr="000C601B" w:rsidRDefault="000C601B">
          <w:pPr>
            <w:pStyle w:val="11"/>
            <w:tabs>
              <w:tab w:val="right" w:leader="dot" w:pos="8296"/>
            </w:tabs>
            <w:rPr>
              <w:rFonts w:ascii="Arial" w:hAnsi="Arial" w:cs="Arial"/>
              <w:noProof/>
              <w:sz w:val="22"/>
            </w:rPr>
          </w:pPr>
          <w:hyperlink w:anchor="_Toc489206338" w:history="1">
            <w:r w:rsidRPr="000C601B">
              <w:rPr>
                <w:rStyle w:val="af1"/>
                <w:rFonts w:ascii="Arial" w:hAnsi="Arial" w:cs="Arial"/>
                <w:noProof/>
                <w:sz w:val="22"/>
              </w:rPr>
              <w:t>Indication of Requirements</w:t>
            </w:r>
            <w:r w:rsidRPr="000C601B">
              <w:rPr>
                <w:rFonts w:ascii="Arial" w:hAnsi="Arial" w:cs="Arial"/>
                <w:noProof/>
                <w:webHidden/>
                <w:sz w:val="22"/>
              </w:rPr>
              <w:tab/>
            </w:r>
            <w:r w:rsidRPr="000C601B">
              <w:rPr>
                <w:rFonts w:ascii="Arial" w:hAnsi="Arial" w:cs="Arial"/>
                <w:noProof/>
                <w:webHidden/>
                <w:sz w:val="22"/>
              </w:rPr>
              <w:fldChar w:fldCharType="begin"/>
            </w:r>
            <w:r w:rsidRPr="000C601B">
              <w:rPr>
                <w:rFonts w:ascii="Arial" w:hAnsi="Arial" w:cs="Arial"/>
                <w:noProof/>
                <w:webHidden/>
                <w:sz w:val="22"/>
              </w:rPr>
              <w:instrText xml:space="preserve"> PAGEREF _Toc489206338 \h </w:instrText>
            </w:r>
            <w:r w:rsidRPr="000C601B">
              <w:rPr>
                <w:rFonts w:ascii="Arial" w:hAnsi="Arial" w:cs="Arial"/>
                <w:noProof/>
                <w:webHidden/>
                <w:sz w:val="22"/>
              </w:rPr>
            </w:r>
            <w:r w:rsidRPr="000C601B">
              <w:rPr>
                <w:rFonts w:ascii="Arial" w:hAnsi="Arial" w:cs="Arial"/>
                <w:noProof/>
                <w:webHidden/>
                <w:sz w:val="22"/>
              </w:rPr>
              <w:fldChar w:fldCharType="separate"/>
            </w:r>
            <w:r w:rsidR="00971E1C">
              <w:rPr>
                <w:rFonts w:ascii="Arial" w:hAnsi="Arial" w:cs="Arial"/>
                <w:noProof/>
                <w:webHidden/>
                <w:sz w:val="22"/>
              </w:rPr>
              <w:t>13</w:t>
            </w:r>
            <w:r w:rsidRPr="000C601B">
              <w:rPr>
                <w:rFonts w:ascii="Arial" w:hAnsi="Arial" w:cs="Arial"/>
                <w:noProof/>
                <w:webHidden/>
                <w:sz w:val="22"/>
              </w:rPr>
              <w:fldChar w:fldCharType="end"/>
            </w:r>
          </w:hyperlink>
        </w:p>
        <w:p w14:paraId="6E90A41C" w14:textId="569F1AE7" w:rsidR="000C601B" w:rsidRPr="000C601B" w:rsidRDefault="000C601B">
          <w:pPr>
            <w:pStyle w:val="11"/>
            <w:tabs>
              <w:tab w:val="right" w:leader="dot" w:pos="8296"/>
            </w:tabs>
            <w:rPr>
              <w:rFonts w:ascii="Arial" w:hAnsi="Arial" w:cs="Arial"/>
              <w:noProof/>
              <w:sz w:val="22"/>
            </w:rPr>
          </w:pPr>
          <w:hyperlink w:anchor="_Toc489206339" w:history="1">
            <w:r w:rsidRPr="000C601B">
              <w:rPr>
                <w:rStyle w:val="af1"/>
                <w:rFonts w:ascii="Arial" w:hAnsi="Arial" w:cs="Arial"/>
                <w:noProof/>
                <w:sz w:val="22"/>
              </w:rPr>
              <w:t>Design Process and Timeline</w:t>
            </w:r>
            <w:r w:rsidRPr="000C601B">
              <w:rPr>
                <w:rFonts w:ascii="Arial" w:hAnsi="Arial" w:cs="Arial"/>
                <w:noProof/>
                <w:webHidden/>
                <w:sz w:val="22"/>
              </w:rPr>
              <w:tab/>
            </w:r>
            <w:r w:rsidRPr="000C601B">
              <w:rPr>
                <w:rFonts w:ascii="Arial" w:hAnsi="Arial" w:cs="Arial"/>
                <w:noProof/>
                <w:webHidden/>
                <w:sz w:val="22"/>
              </w:rPr>
              <w:fldChar w:fldCharType="begin"/>
            </w:r>
            <w:r w:rsidRPr="000C601B">
              <w:rPr>
                <w:rFonts w:ascii="Arial" w:hAnsi="Arial" w:cs="Arial"/>
                <w:noProof/>
                <w:webHidden/>
                <w:sz w:val="22"/>
              </w:rPr>
              <w:instrText xml:space="preserve"> PAGEREF _Toc489206339 \h </w:instrText>
            </w:r>
            <w:r w:rsidRPr="000C601B">
              <w:rPr>
                <w:rFonts w:ascii="Arial" w:hAnsi="Arial" w:cs="Arial"/>
                <w:noProof/>
                <w:webHidden/>
                <w:sz w:val="22"/>
              </w:rPr>
            </w:r>
            <w:r w:rsidRPr="000C601B">
              <w:rPr>
                <w:rFonts w:ascii="Arial" w:hAnsi="Arial" w:cs="Arial"/>
                <w:noProof/>
                <w:webHidden/>
                <w:sz w:val="22"/>
              </w:rPr>
              <w:fldChar w:fldCharType="separate"/>
            </w:r>
            <w:r w:rsidR="00971E1C">
              <w:rPr>
                <w:rFonts w:ascii="Arial" w:hAnsi="Arial" w:cs="Arial"/>
                <w:noProof/>
                <w:webHidden/>
                <w:sz w:val="22"/>
              </w:rPr>
              <w:t>15</w:t>
            </w:r>
            <w:r w:rsidRPr="000C601B">
              <w:rPr>
                <w:rFonts w:ascii="Arial" w:hAnsi="Arial" w:cs="Arial"/>
                <w:noProof/>
                <w:webHidden/>
                <w:sz w:val="22"/>
              </w:rPr>
              <w:fldChar w:fldCharType="end"/>
            </w:r>
          </w:hyperlink>
        </w:p>
        <w:p w14:paraId="3DF4B97D" w14:textId="67B397B0" w:rsidR="000C601B" w:rsidRPr="000C601B" w:rsidRDefault="000C601B">
          <w:pPr>
            <w:pStyle w:val="11"/>
            <w:tabs>
              <w:tab w:val="right" w:leader="dot" w:pos="8296"/>
            </w:tabs>
            <w:rPr>
              <w:rFonts w:ascii="Arial" w:hAnsi="Arial" w:cs="Arial"/>
              <w:noProof/>
              <w:sz w:val="22"/>
            </w:rPr>
          </w:pPr>
          <w:hyperlink w:anchor="_Toc489206340" w:history="1">
            <w:r w:rsidRPr="000C601B">
              <w:rPr>
                <w:rStyle w:val="af1"/>
                <w:rFonts w:ascii="Arial" w:hAnsi="Arial" w:cs="Arial"/>
                <w:noProof/>
                <w:sz w:val="22"/>
              </w:rPr>
              <w:t>Problem Encountered</w:t>
            </w:r>
            <w:r w:rsidRPr="000C601B">
              <w:rPr>
                <w:rFonts w:ascii="Arial" w:hAnsi="Arial" w:cs="Arial"/>
                <w:noProof/>
                <w:webHidden/>
                <w:sz w:val="22"/>
              </w:rPr>
              <w:tab/>
            </w:r>
            <w:r w:rsidRPr="000C601B">
              <w:rPr>
                <w:rFonts w:ascii="Arial" w:hAnsi="Arial" w:cs="Arial"/>
                <w:noProof/>
                <w:webHidden/>
                <w:sz w:val="22"/>
              </w:rPr>
              <w:fldChar w:fldCharType="begin"/>
            </w:r>
            <w:r w:rsidRPr="000C601B">
              <w:rPr>
                <w:rFonts w:ascii="Arial" w:hAnsi="Arial" w:cs="Arial"/>
                <w:noProof/>
                <w:webHidden/>
                <w:sz w:val="22"/>
              </w:rPr>
              <w:instrText xml:space="preserve"> PAGEREF _Toc489206340 \h </w:instrText>
            </w:r>
            <w:r w:rsidRPr="000C601B">
              <w:rPr>
                <w:rFonts w:ascii="Arial" w:hAnsi="Arial" w:cs="Arial"/>
                <w:noProof/>
                <w:webHidden/>
                <w:sz w:val="22"/>
              </w:rPr>
            </w:r>
            <w:r w:rsidRPr="000C601B">
              <w:rPr>
                <w:rFonts w:ascii="Arial" w:hAnsi="Arial" w:cs="Arial"/>
                <w:noProof/>
                <w:webHidden/>
                <w:sz w:val="22"/>
              </w:rPr>
              <w:fldChar w:fldCharType="separate"/>
            </w:r>
            <w:r w:rsidR="00971E1C">
              <w:rPr>
                <w:rFonts w:ascii="Arial" w:hAnsi="Arial" w:cs="Arial"/>
                <w:noProof/>
                <w:webHidden/>
                <w:sz w:val="22"/>
              </w:rPr>
              <w:t>17</w:t>
            </w:r>
            <w:r w:rsidRPr="000C601B">
              <w:rPr>
                <w:rFonts w:ascii="Arial" w:hAnsi="Arial" w:cs="Arial"/>
                <w:noProof/>
                <w:webHidden/>
                <w:sz w:val="22"/>
              </w:rPr>
              <w:fldChar w:fldCharType="end"/>
            </w:r>
          </w:hyperlink>
        </w:p>
        <w:p w14:paraId="707CB8DD" w14:textId="7928A7C2" w:rsidR="000C601B" w:rsidRPr="000C601B" w:rsidRDefault="000C601B">
          <w:pPr>
            <w:pStyle w:val="11"/>
            <w:tabs>
              <w:tab w:val="right" w:leader="dot" w:pos="8296"/>
            </w:tabs>
            <w:rPr>
              <w:rFonts w:ascii="Arial" w:hAnsi="Arial" w:cs="Arial"/>
              <w:noProof/>
              <w:sz w:val="22"/>
            </w:rPr>
          </w:pPr>
          <w:hyperlink w:anchor="_Toc489206341" w:history="1">
            <w:r w:rsidRPr="000C601B">
              <w:rPr>
                <w:rStyle w:val="af1"/>
                <w:rFonts w:ascii="Arial" w:hAnsi="Arial" w:cs="Arial"/>
                <w:noProof/>
                <w:sz w:val="22"/>
              </w:rPr>
              <w:t>Contributions and Contributors</w:t>
            </w:r>
            <w:r w:rsidRPr="000C601B">
              <w:rPr>
                <w:rFonts w:ascii="Arial" w:hAnsi="Arial" w:cs="Arial"/>
                <w:noProof/>
                <w:webHidden/>
                <w:sz w:val="22"/>
              </w:rPr>
              <w:tab/>
            </w:r>
            <w:r w:rsidRPr="000C601B">
              <w:rPr>
                <w:rFonts w:ascii="Arial" w:hAnsi="Arial" w:cs="Arial"/>
                <w:noProof/>
                <w:webHidden/>
                <w:sz w:val="22"/>
              </w:rPr>
              <w:fldChar w:fldCharType="begin"/>
            </w:r>
            <w:r w:rsidRPr="000C601B">
              <w:rPr>
                <w:rFonts w:ascii="Arial" w:hAnsi="Arial" w:cs="Arial"/>
                <w:noProof/>
                <w:webHidden/>
                <w:sz w:val="22"/>
              </w:rPr>
              <w:instrText xml:space="preserve"> PAGEREF _Toc489206341 \h </w:instrText>
            </w:r>
            <w:r w:rsidRPr="000C601B">
              <w:rPr>
                <w:rFonts w:ascii="Arial" w:hAnsi="Arial" w:cs="Arial"/>
                <w:noProof/>
                <w:webHidden/>
                <w:sz w:val="22"/>
              </w:rPr>
            </w:r>
            <w:r w:rsidRPr="000C601B">
              <w:rPr>
                <w:rFonts w:ascii="Arial" w:hAnsi="Arial" w:cs="Arial"/>
                <w:noProof/>
                <w:webHidden/>
                <w:sz w:val="22"/>
              </w:rPr>
              <w:fldChar w:fldCharType="separate"/>
            </w:r>
            <w:r w:rsidR="00971E1C">
              <w:rPr>
                <w:rFonts w:ascii="Arial" w:hAnsi="Arial" w:cs="Arial"/>
                <w:noProof/>
                <w:webHidden/>
                <w:sz w:val="22"/>
              </w:rPr>
              <w:t>18</w:t>
            </w:r>
            <w:r w:rsidRPr="000C601B">
              <w:rPr>
                <w:rFonts w:ascii="Arial" w:hAnsi="Arial" w:cs="Arial"/>
                <w:noProof/>
                <w:webHidden/>
                <w:sz w:val="22"/>
              </w:rPr>
              <w:fldChar w:fldCharType="end"/>
            </w:r>
          </w:hyperlink>
        </w:p>
        <w:p w14:paraId="2B66070E" w14:textId="66A9FC66" w:rsidR="000C601B" w:rsidRDefault="000C601B">
          <w:r>
            <w:rPr>
              <w:b/>
              <w:bCs/>
              <w:lang w:val="zh-CN"/>
            </w:rPr>
            <w:fldChar w:fldCharType="end"/>
          </w:r>
        </w:p>
      </w:sdtContent>
    </w:sdt>
    <w:p w14:paraId="7F47E36E" w14:textId="500BFE92" w:rsidR="007E3E92" w:rsidRPr="0089065F" w:rsidRDefault="007E3E92" w:rsidP="006D0B1A">
      <w:pPr>
        <w:rPr>
          <w:rFonts w:ascii="Arial" w:hAnsi="Arial" w:cs="Arial"/>
          <w:rPrChange w:id="87" w:author="Haotian Shen" w:date="2017-07-07T12:53:00Z">
            <w:rPr/>
          </w:rPrChange>
        </w:rPr>
      </w:pPr>
    </w:p>
    <w:p w14:paraId="7731F663" w14:textId="25E29422" w:rsidR="007E3E92" w:rsidRPr="0089065F" w:rsidRDefault="007E3E92" w:rsidP="006D0B1A">
      <w:pPr>
        <w:rPr>
          <w:rFonts w:ascii="Arial" w:hAnsi="Arial" w:cs="Arial"/>
          <w:rPrChange w:id="88" w:author="Haotian Shen" w:date="2017-07-07T12:53:00Z">
            <w:rPr/>
          </w:rPrChange>
        </w:rPr>
      </w:pPr>
    </w:p>
    <w:p w14:paraId="0F801526" w14:textId="234E3D5C" w:rsidR="007E3E92" w:rsidRPr="0089065F" w:rsidRDefault="007E3E92" w:rsidP="006D0B1A">
      <w:pPr>
        <w:rPr>
          <w:rFonts w:ascii="Arial" w:hAnsi="Arial" w:cs="Arial"/>
          <w:rPrChange w:id="89" w:author="Haotian Shen" w:date="2017-07-07T12:53:00Z">
            <w:rPr/>
          </w:rPrChange>
        </w:rPr>
      </w:pPr>
    </w:p>
    <w:p w14:paraId="72EDC207" w14:textId="214FC7DE" w:rsidR="007E3E92" w:rsidRPr="0089065F" w:rsidRDefault="007E3E92" w:rsidP="006D0B1A">
      <w:pPr>
        <w:rPr>
          <w:rFonts w:ascii="Arial" w:hAnsi="Arial" w:cs="Arial"/>
          <w:rPrChange w:id="90" w:author="Haotian Shen" w:date="2017-07-07T12:53:00Z">
            <w:rPr/>
          </w:rPrChange>
        </w:rPr>
      </w:pPr>
      <w:bookmarkStart w:id="91" w:name="_GoBack"/>
      <w:bookmarkEnd w:id="91"/>
    </w:p>
    <w:p w14:paraId="0CB35184" w14:textId="1DCCF715" w:rsidR="007E3E92" w:rsidRPr="0089065F" w:rsidRDefault="007E3E92" w:rsidP="006D0B1A">
      <w:pPr>
        <w:rPr>
          <w:rFonts w:ascii="Arial" w:hAnsi="Arial" w:cs="Arial"/>
          <w:rPrChange w:id="92" w:author="Haotian Shen" w:date="2017-07-07T12:53:00Z">
            <w:rPr/>
          </w:rPrChange>
        </w:rPr>
      </w:pPr>
    </w:p>
    <w:p w14:paraId="5B2F9BE5" w14:textId="134FA53F" w:rsidR="007E3E92" w:rsidRPr="0089065F" w:rsidDel="00EB7EA5" w:rsidRDefault="00660619" w:rsidP="006D0B1A">
      <w:pPr>
        <w:rPr>
          <w:del w:id="93" w:author="向泽蓝" w:date="2017-07-07T13:20:00Z"/>
          <w:rFonts w:ascii="Arial" w:hAnsi="Arial" w:cs="Arial"/>
          <w:rPrChange w:id="94" w:author="Haotian Shen" w:date="2017-07-07T12:53:00Z">
            <w:rPr>
              <w:del w:id="95" w:author="向泽蓝" w:date="2017-07-07T13:20:00Z"/>
            </w:rPr>
          </w:rPrChange>
        </w:rPr>
      </w:pPr>
      <w:ins w:id="96" w:author="Haotian Shen" w:date="2017-07-07T13:19:00Z">
        <w:del w:id="97" w:author="向泽蓝" w:date="2017-07-07T13:20:00Z">
          <w:r w:rsidRPr="0089065F" w:rsidDel="00EB7EA5">
            <w:rPr>
              <w:rFonts w:ascii="Arial" w:hAnsi="Arial" w:cs="Arial"/>
            </w:rPr>
            <w:delText>ffdfdf</w:delText>
          </w:r>
        </w:del>
      </w:ins>
    </w:p>
    <w:p w14:paraId="50A4CAAA" w14:textId="0D9F8897" w:rsidR="007E3E92" w:rsidRPr="0089065F" w:rsidDel="005015C1" w:rsidRDefault="007E3E92" w:rsidP="006D0B1A">
      <w:pPr>
        <w:rPr>
          <w:ins w:id="98" w:author="Haotian Shen" w:date="2017-07-07T13:00:00Z"/>
          <w:del w:id="99" w:author="向泽蓝" w:date="2017-07-07T13:02:00Z"/>
          <w:rFonts w:ascii="Arial" w:hAnsi="Arial" w:cs="Arial"/>
        </w:rPr>
      </w:pPr>
    </w:p>
    <w:p w14:paraId="0DE53551" w14:textId="2589EC24" w:rsidR="009F46E3" w:rsidRPr="0089065F" w:rsidDel="005015C1" w:rsidRDefault="009F46E3">
      <w:pPr>
        <w:pStyle w:val="2"/>
        <w:rPr>
          <w:ins w:id="100" w:author="Haotian Shen" w:date="2017-07-07T13:01:00Z"/>
          <w:del w:id="101" w:author="向泽蓝" w:date="2017-07-07T13:02:00Z"/>
          <w:rFonts w:ascii="Arial" w:hAnsi="Arial" w:cs="Arial"/>
        </w:rPr>
      </w:pPr>
      <w:ins w:id="102" w:author="Haotian Shen" w:date="2017-07-07T13:01:00Z">
        <w:del w:id="103" w:author="向泽蓝" w:date="2017-07-07T13:02:00Z">
          <w:r w:rsidRPr="0089065F" w:rsidDel="005015C1">
            <w:rPr>
              <w:rFonts w:ascii="Arial" w:hAnsi="Arial" w:cs="Arial"/>
            </w:rPr>
            <w:ptab w:relativeTo="margin" w:alignment="right" w:leader="dot"/>
          </w:r>
          <w:r w:rsidRPr="0089065F" w:rsidDel="005015C1">
            <w:rPr>
              <w:rFonts w:ascii="Arial" w:hAnsi="Arial" w:cs="Arial"/>
            </w:rPr>
            <w:delText>2</w:delText>
          </w:r>
        </w:del>
      </w:ins>
    </w:p>
    <w:p w14:paraId="39AEC1D2" w14:textId="3734EB7C" w:rsidR="005A19C9" w:rsidRPr="0089065F" w:rsidDel="005015C1" w:rsidRDefault="005A19C9" w:rsidP="006D0B1A">
      <w:pPr>
        <w:rPr>
          <w:del w:id="104" w:author="向泽蓝" w:date="2017-07-07T13:02:00Z"/>
          <w:rFonts w:ascii="Arial" w:hAnsi="Arial" w:cs="Arial"/>
          <w:rPrChange w:id="105" w:author="Haotian Shen" w:date="2017-07-07T12:52:00Z">
            <w:rPr>
              <w:del w:id="106" w:author="向泽蓝" w:date="2017-07-07T13:02:00Z"/>
            </w:rPr>
          </w:rPrChange>
        </w:rPr>
      </w:pPr>
    </w:p>
    <w:p w14:paraId="66D093F9" w14:textId="043AB5B0" w:rsidR="007E3E92" w:rsidRPr="0089065F" w:rsidDel="005015C1" w:rsidRDefault="007E3E92" w:rsidP="00BB77FC">
      <w:pPr>
        <w:pStyle w:val="a3"/>
        <w:jc w:val="left"/>
        <w:rPr>
          <w:del w:id="107" w:author="向泽蓝" w:date="2017-07-07T13:02:00Z"/>
          <w:rFonts w:ascii="Arial" w:hAnsi="Arial" w:cs="Arial"/>
        </w:rPr>
      </w:pPr>
    </w:p>
    <w:p w14:paraId="20238BE2" w14:textId="7D5AE6E2" w:rsidR="007E3E92" w:rsidRPr="0089065F" w:rsidDel="00D81D89" w:rsidRDefault="007E3E92" w:rsidP="006D0B1A">
      <w:pPr>
        <w:ind w:left="210" w:right="210"/>
        <w:rPr>
          <w:del w:id="108" w:author="向泽蓝" w:date="2017-07-06T23:45:00Z"/>
          <w:rFonts w:ascii="Arial" w:hAnsi="Arial" w:cs="Arial"/>
          <w:rPrChange w:id="109" w:author="Haotian Shen" w:date="2017-07-07T12:53:00Z">
            <w:rPr>
              <w:del w:id="110" w:author="向泽蓝" w:date="2017-07-06T23:45:00Z"/>
            </w:rPr>
          </w:rPrChange>
        </w:rPr>
      </w:pPr>
    </w:p>
    <w:p w14:paraId="23586D6E" w14:textId="05303F76" w:rsidR="007E3E92" w:rsidRPr="0089065F" w:rsidDel="00F404FD" w:rsidRDefault="007E3E92" w:rsidP="006D0B1A">
      <w:pPr>
        <w:ind w:leftChars="86" w:left="181"/>
        <w:rPr>
          <w:del w:id="111" w:author="向泽蓝" w:date="2017-07-06T23:41:00Z"/>
          <w:rFonts w:ascii="Arial" w:hAnsi="Arial" w:cs="Arial"/>
          <w:rPrChange w:id="112" w:author="Haotian Shen" w:date="2017-07-07T12:53:00Z">
            <w:rPr>
              <w:del w:id="113" w:author="向泽蓝" w:date="2017-07-06T23:41:00Z"/>
            </w:rPr>
          </w:rPrChange>
        </w:rPr>
      </w:pPr>
    </w:p>
    <w:p w14:paraId="26FF4A11" w14:textId="176040BA" w:rsidR="007E3E92" w:rsidRPr="0089065F" w:rsidDel="00F404FD" w:rsidRDefault="007E3E92" w:rsidP="006D0B1A">
      <w:pPr>
        <w:ind w:leftChars="86" w:left="181"/>
        <w:rPr>
          <w:del w:id="114" w:author="向泽蓝" w:date="2017-07-06T23:41:00Z"/>
          <w:rFonts w:ascii="Arial" w:hAnsi="Arial" w:cs="Arial"/>
          <w:rPrChange w:id="115" w:author="Haotian Shen" w:date="2017-07-07T12:53:00Z">
            <w:rPr>
              <w:del w:id="116" w:author="向泽蓝" w:date="2017-07-06T23:41:00Z"/>
            </w:rPr>
          </w:rPrChange>
        </w:rPr>
      </w:pPr>
    </w:p>
    <w:p w14:paraId="629FEA59" w14:textId="2F3227E8" w:rsidR="007E3E92" w:rsidRPr="0089065F" w:rsidDel="00F404FD" w:rsidRDefault="007E3E92" w:rsidP="006D0B1A">
      <w:pPr>
        <w:ind w:leftChars="86" w:left="181"/>
        <w:rPr>
          <w:del w:id="117" w:author="向泽蓝" w:date="2017-07-06T23:41:00Z"/>
          <w:rFonts w:ascii="Arial" w:hAnsi="Arial" w:cs="Arial"/>
          <w:rPrChange w:id="118" w:author="Haotian Shen" w:date="2017-07-07T12:53:00Z">
            <w:rPr>
              <w:del w:id="119" w:author="向泽蓝" w:date="2017-07-06T23:41:00Z"/>
            </w:rPr>
          </w:rPrChange>
        </w:rPr>
      </w:pPr>
    </w:p>
    <w:p w14:paraId="3231AB86" w14:textId="3D80B24F" w:rsidR="007E3E92" w:rsidRPr="0089065F" w:rsidDel="00F404FD" w:rsidRDefault="007E3E92" w:rsidP="006D0B1A">
      <w:pPr>
        <w:ind w:leftChars="86" w:left="181"/>
        <w:rPr>
          <w:del w:id="120" w:author="向泽蓝" w:date="2017-07-06T23:41:00Z"/>
          <w:rFonts w:ascii="Arial" w:hAnsi="Arial" w:cs="Arial"/>
          <w:rPrChange w:id="121" w:author="Haotian Shen" w:date="2017-07-07T12:53:00Z">
            <w:rPr>
              <w:del w:id="122" w:author="向泽蓝" w:date="2017-07-06T23:41:00Z"/>
            </w:rPr>
          </w:rPrChange>
        </w:rPr>
      </w:pPr>
    </w:p>
    <w:p w14:paraId="0D4542A4" w14:textId="185D9169" w:rsidR="007E3E92" w:rsidRPr="0089065F" w:rsidDel="00F404FD" w:rsidRDefault="007E3E92" w:rsidP="006D0B1A">
      <w:pPr>
        <w:ind w:leftChars="86" w:left="181"/>
        <w:rPr>
          <w:del w:id="123" w:author="向泽蓝" w:date="2017-07-06T23:41:00Z"/>
          <w:rFonts w:ascii="Arial" w:hAnsi="Arial" w:cs="Arial"/>
          <w:rPrChange w:id="124" w:author="Haotian Shen" w:date="2017-07-07T12:53:00Z">
            <w:rPr>
              <w:del w:id="125" w:author="向泽蓝" w:date="2017-07-06T23:41:00Z"/>
            </w:rPr>
          </w:rPrChange>
        </w:rPr>
      </w:pPr>
    </w:p>
    <w:p w14:paraId="58A037D1" w14:textId="5455D51C" w:rsidR="007E3E92" w:rsidRPr="0089065F" w:rsidDel="00F404FD" w:rsidRDefault="007E3E92" w:rsidP="006D0B1A">
      <w:pPr>
        <w:ind w:leftChars="86" w:left="181"/>
        <w:rPr>
          <w:del w:id="126" w:author="向泽蓝" w:date="2017-07-06T23:41:00Z"/>
          <w:rFonts w:ascii="Arial" w:hAnsi="Arial" w:cs="Arial"/>
          <w:rPrChange w:id="127" w:author="Haotian Shen" w:date="2017-07-07T12:53:00Z">
            <w:rPr>
              <w:del w:id="128" w:author="向泽蓝" w:date="2017-07-06T23:41:00Z"/>
            </w:rPr>
          </w:rPrChange>
        </w:rPr>
      </w:pPr>
    </w:p>
    <w:p w14:paraId="7BDD7207" w14:textId="2E13C507" w:rsidR="007E3E92" w:rsidRPr="0089065F" w:rsidDel="00F404FD" w:rsidRDefault="007E3E92" w:rsidP="006D0B1A">
      <w:pPr>
        <w:ind w:leftChars="86" w:left="181"/>
        <w:rPr>
          <w:del w:id="129" w:author="向泽蓝" w:date="2017-07-06T23:41:00Z"/>
          <w:rFonts w:ascii="Arial" w:hAnsi="Arial" w:cs="Arial"/>
          <w:rPrChange w:id="130" w:author="Haotian Shen" w:date="2017-07-07T12:53:00Z">
            <w:rPr>
              <w:del w:id="131" w:author="向泽蓝" w:date="2017-07-06T23:41:00Z"/>
            </w:rPr>
          </w:rPrChange>
        </w:rPr>
      </w:pPr>
    </w:p>
    <w:p w14:paraId="477A786E" w14:textId="0CFF2CD1" w:rsidR="007E3E92" w:rsidRPr="0089065F" w:rsidDel="00F404FD" w:rsidRDefault="007E3E92" w:rsidP="006D0B1A">
      <w:pPr>
        <w:ind w:leftChars="86" w:left="181"/>
        <w:rPr>
          <w:del w:id="132" w:author="向泽蓝" w:date="2017-07-06T23:41:00Z"/>
          <w:rFonts w:ascii="Arial" w:hAnsi="Arial" w:cs="Arial"/>
          <w:rPrChange w:id="133" w:author="Haotian Shen" w:date="2017-07-07T12:53:00Z">
            <w:rPr>
              <w:del w:id="134" w:author="向泽蓝" w:date="2017-07-06T23:41:00Z"/>
            </w:rPr>
          </w:rPrChange>
        </w:rPr>
      </w:pPr>
    </w:p>
    <w:p w14:paraId="3466FA22" w14:textId="1402A0B3" w:rsidR="007E3E92" w:rsidRPr="0089065F" w:rsidDel="00F404FD" w:rsidRDefault="007E3E92" w:rsidP="006D0B1A">
      <w:pPr>
        <w:ind w:leftChars="86" w:left="181"/>
        <w:rPr>
          <w:del w:id="135" w:author="向泽蓝" w:date="2017-07-06T23:41:00Z"/>
          <w:rFonts w:ascii="Arial" w:hAnsi="Arial" w:cs="Arial"/>
          <w:rPrChange w:id="136" w:author="Haotian Shen" w:date="2017-07-07T12:53:00Z">
            <w:rPr>
              <w:del w:id="137" w:author="向泽蓝" w:date="2017-07-06T23:41:00Z"/>
            </w:rPr>
          </w:rPrChange>
        </w:rPr>
      </w:pPr>
    </w:p>
    <w:p w14:paraId="43DBA348" w14:textId="1D2EBF0F" w:rsidR="007E3E92" w:rsidRPr="0089065F" w:rsidDel="00F404FD" w:rsidRDefault="007E3E92" w:rsidP="006D0B1A">
      <w:pPr>
        <w:ind w:leftChars="86" w:left="181"/>
        <w:rPr>
          <w:del w:id="138" w:author="向泽蓝" w:date="2017-07-06T23:41:00Z"/>
          <w:rFonts w:ascii="Arial" w:hAnsi="Arial" w:cs="Arial"/>
          <w:rPrChange w:id="139" w:author="Haotian Shen" w:date="2017-07-07T12:53:00Z">
            <w:rPr>
              <w:del w:id="140" w:author="向泽蓝" w:date="2017-07-06T23:41:00Z"/>
            </w:rPr>
          </w:rPrChange>
        </w:rPr>
      </w:pPr>
    </w:p>
    <w:p w14:paraId="256476BF" w14:textId="3BC6E89F" w:rsidR="007E3E92" w:rsidRPr="0089065F" w:rsidDel="00F404FD" w:rsidRDefault="007E3E92" w:rsidP="006D0B1A">
      <w:pPr>
        <w:ind w:leftChars="86" w:left="181"/>
        <w:rPr>
          <w:del w:id="141" w:author="向泽蓝" w:date="2017-07-06T23:41:00Z"/>
          <w:rFonts w:ascii="Arial" w:hAnsi="Arial" w:cs="Arial"/>
          <w:rPrChange w:id="142" w:author="Haotian Shen" w:date="2017-07-07T12:53:00Z">
            <w:rPr>
              <w:del w:id="143" w:author="向泽蓝" w:date="2017-07-06T23:41:00Z"/>
            </w:rPr>
          </w:rPrChange>
        </w:rPr>
      </w:pPr>
    </w:p>
    <w:p w14:paraId="58D6FBE5" w14:textId="1FB25281" w:rsidR="007E3E92" w:rsidRPr="0089065F" w:rsidDel="00F404FD" w:rsidRDefault="007E3E92" w:rsidP="006D0B1A">
      <w:pPr>
        <w:ind w:leftChars="86" w:left="181"/>
        <w:rPr>
          <w:del w:id="144" w:author="向泽蓝" w:date="2017-07-06T23:41:00Z"/>
          <w:rFonts w:ascii="Arial" w:hAnsi="Arial" w:cs="Arial"/>
          <w:rPrChange w:id="145" w:author="Haotian Shen" w:date="2017-07-07T12:53:00Z">
            <w:rPr>
              <w:del w:id="146" w:author="向泽蓝" w:date="2017-07-06T23:41:00Z"/>
            </w:rPr>
          </w:rPrChange>
        </w:rPr>
      </w:pPr>
    </w:p>
    <w:p w14:paraId="11A46052" w14:textId="483CD227" w:rsidR="001D6667" w:rsidRPr="0089065F" w:rsidDel="00AF585B" w:rsidRDefault="001D6667" w:rsidP="006D0B1A">
      <w:pPr>
        <w:rPr>
          <w:del w:id="147" w:author="向泽蓝" w:date="2017-07-07T12:55:00Z"/>
          <w:rFonts w:ascii="Arial" w:hAnsi="Arial" w:cs="Arial"/>
          <w:rPrChange w:id="148" w:author="Haotian Shen" w:date="2017-07-07T12:53:00Z">
            <w:rPr>
              <w:del w:id="149" w:author="向泽蓝" w:date="2017-07-07T12:55:00Z"/>
            </w:rPr>
          </w:rPrChange>
        </w:rPr>
      </w:pPr>
    </w:p>
    <w:p w14:paraId="3B274098" w14:textId="77777777" w:rsidR="006139FE" w:rsidRPr="0089065F" w:rsidRDefault="006139FE" w:rsidP="00BB77FC">
      <w:pPr>
        <w:pStyle w:val="a3"/>
        <w:jc w:val="left"/>
        <w:rPr>
          <w:ins w:id="150" w:author="向泽蓝" w:date="2017-07-07T00:07:00Z"/>
          <w:del w:id="151" w:author="Haotian Shen" w:date="2017-07-07T14:14:00Z"/>
          <w:rFonts w:ascii="Arial" w:hAnsi="Arial" w:cs="Arial"/>
          <w:b w:val="0"/>
          <w:sz w:val="22"/>
          <w:szCs w:val="22"/>
          <w:rPrChange w:id="152" w:author="向泽蓝" w:date="2017-07-07T00:07:00Z">
            <w:rPr>
              <w:ins w:id="153" w:author="向泽蓝" w:date="2017-07-07T00:07:00Z"/>
              <w:del w:id="154" w:author="Haotian Shen" w:date="2017-07-07T14:14:00Z"/>
              <w:rFonts w:ascii="Arial" w:hAnsi="Arial" w:cs="Arial"/>
            </w:rPr>
          </w:rPrChange>
        </w:rPr>
      </w:pPr>
    </w:p>
    <w:p w14:paraId="75A1D97F" w14:textId="77777777" w:rsidR="0091040B" w:rsidRPr="00544ADC" w:rsidRDefault="0091040B">
      <w:pPr>
        <w:rPr>
          <w:ins w:id="155" w:author="向泽蓝" w:date="2017-07-07T13:20:00Z"/>
          <w:rFonts w:ascii="Arial" w:hAnsi="Arial" w:cs="Arial"/>
        </w:rPr>
        <w:pPrChange w:id="156" w:author="向泽蓝" w:date="2017-07-07T13:21:00Z">
          <w:pPr>
            <w:pStyle w:val="a3"/>
            <w:jc w:val="left"/>
          </w:pPr>
        </w:pPrChange>
      </w:pPr>
      <w:bookmarkStart w:id="157" w:name="_Toc487195849"/>
    </w:p>
    <w:p w14:paraId="7D68FA50" w14:textId="3BF539F9" w:rsidR="00820640" w:rsidRDefault="00820640" w:rsidP="000C601B">
      <w:pPr>
        <w:rPr>
          <w:rFonts w:ascii="Arial" w:hAnsi="Arial" w:cs="Arial"/>
        </w:rPr>
      </w:pPr>
    </w:p>
    <w:p w14:paraId="49BDE032" w14:textId="2EF78A67" w:rsidR="000C601B" w:rsidRDefault="000C601B">
      <w:pPr>
        <w:rPr>
          <w:rFonts w:ascii="Arial" w:hAnsi="Arial" w:cs="Arial"/>
        </w:rPr>
        <w:pPrChange w:id="158" w:author="向泽蓝" w:date="2017-07-07T14:15:00Z">
          <w:pPr>
            <w:pStyle w:val="a3"/>
            <w:jc w:val="left"/>
          </w:pPr>
        </w:pPrChange>
      </w:pPr>
    </w:p>
    <w:p w14:paraId="69855CB8" w14:textId="2968937D" w:rsidR="000C601B" w:rsidRDefault="000C601B" w:rsidP="000C601B">
      <w:pPr>
        <w:rPr>
          <w:rFonts w:ascii="Arial" w:hAnsi="Arial" w:cs="Arial"/>
        </w:rPr>
      </w:pPr>
    </w:p>
    <w:p w14:paraId="2BEEE732" w14:textId="7F55848C" w:rsidR="000C601B" w:rsidRDefault="000C601B" w:rsidP="000C601B">
      <w:pPr>
        <w:rPr>
          <w:rFonts w:ascii="Arial" w:hAnsi="Arial" w:cs="Arial"/>
        </w:rPr>
      </w:pPr>
    </w:p>
    <w:p w14:paraId="0ECADFB4" w14:textId="2B5A3CF3" w:rsidR="000C601B" w:rsidRDefault="000C601B" w:rsidP="000C601B">
      <w:pPr>
        <w:rPr>
          <w:rFonts w:ascii="Arial" w:hAnsi="Arial" w:cs="Arial"/>
        </w:rPr>
      </w:pPr>
    </w:p>
    <w:p w14:paraId="3FE0EE40" w14:textId="11060C7A" w:rsidR="000C601B" w:rsidRDefault="000C601B" w:rsidP="000C601B">
      <w:pPr>
        <w:rPr>
          <w:rFonts w:ascii="Arial" w:hAnsi="Arial" w:cs="Arial"/>
        </w:rPr>
      </w:pPr>
    </w:p>
    <w:p w14:paraId="30195F84" w14:textId="742E17BF" w:rsidR="000C601B" w:rsidRDefault="000C601B" w:rsidP="000C601B">
      <w:pPr>
        <w:rPr>
          <w:rFonts w:ascii="Arial" w:hAnsi="Arial" w:cs="Arial"/>
        </w:rPr>
      </w:pPr>
    </w:p>
    <w:p w14:paraId="2752029C" w14:textId="3218EB73" w:rsidR="000C601B" w:rsidRDefault="000C601B" w:rsidP="000C601B">
      <w:pPr>
        <w:rPr>
          <w:rFonts w:ascii="Arial" w:hAnsi="Arial" w:cs="Arial"/>
        </w:rPr>
      </w:pPr>
    </w:p>
    <w:p w14:paraId="010D6CD4" w14:textId="77890E04" w:rsidR="000C601B" w:rsidRDefault="000C601B" w:rsidP="000C601B">
      <w:pPr>
        <w:rPr>
          <w:rFonts w:ascii="Arial" w:hAnsi="Arial" w:cs="Arial"/>
        </w:rPr>
      </w:pPr>
    </w:p>
    <w:p w14:paraId="5FEBA8C3" w14:textId="23E48703" w:rsidR="000C601B" w:rsidRDefault="000C601B" w:rsidP="000C601B">
      <w:pPr>
        <w:rPr>
          <w:rFonts w:ascii="Arial" w:hAnsi="Arial" w:cs="Arial"/>
        </w:rPr>
      </w:pPr>
    </w:p>
    <w:p w14:paraId="111C41FA" w14:textId="338657A6" w:rsidR="000C601B" w:rsidRDefault="000C601B" w:rsidP="000C601B">
      <w:pPr>
        <w:rPr>
          <w:rFonts w:ascii="Arial" w:hAnsi="Arial" w:cs="Arial"/>
        </w:rPr>
      </w:pPr>
    </w:p>
    <w:p w14:paraId="43DD3779" w14:textId="3AAB78F2" w:rsidR="000C601B" w:rsidRDefault="000C601B" w:rsidP="000C601B">
      <w:pPr>
        <w:rPr>
          <w:rFonts w:ascii="Arial" w:hAnsi="Arial" w:cs="Arial"/>
        </w:rPr>
      </w:pPr>
    </w:p>
    <w:p w14:paraId="5F4BB7D9" w14:textId="361E249F" w:rsidR="000C601B" w:rsidRDefault="000C601B" w:rsidP="000C601B">
      <w:pPr>
        <w:rPr>
          <w:rFonts w:ascii="Arial" w:hAnsi="Arial" w:cs="Arial"/>
        </w:rPr>
      </w:pPr>
    </w:p>
    <w:p w14:paraId="3D6FAD98" w14:textId="33E9D04C" w:rsidR="000C601B" w:rsidRDefault="000C601B" w:rsidP="000C601B">
      <w:pPr>
        <w:rPr>
          <w:rFonts w:ascii="Arial" w:hAnsi="Arial" w:cs="Arial"/>
        </w:rPr>
      </w:pPr>
    </w:p>
    <w:p w14:paraId="2BE8C3EF" w14:textId="150DCADB" w:rsidR="000C601B" w:rsidRDefault="000C601B" w:rsidP="000C601B">
      <w:pPr>
        <w:rPr>
          <w:rFonts w:ascii="Arial" w:hAnsi="Arial" w:cs="Arial"/>
        </w:rPr>
      </w:pPr>
    </w:p>
    <w:p w14:paraId="4D2BE5E9" w14:textId="5DD8860E" w:rsidR="000C601B" w:rsidRDefault="000C601B" w:rsidP="000C601B">
      <w:pPr>
        <w:rPr>
          <w:rFonts w:ascii="Arial" w:hAnsi="Arial" w:cs="Arial"/>
        </w:rPr>
      </w:pPr>
    </w:p>
    <w:p w14:paraId="569BBF0C" w14:textId="459E7281" w:rsidR="000C601B" w:rsidRDefault="000C601B" w:rsidP="000C601B">
      <w:pPr>
        <w:rPr>
          <w:rFonts w:ascii="Arial" w:hAnsi="Arial" w:cs="Arial"/>
        </w:rPr>
      </w:pPr>
    </w:p>
    <w:p w14:paraId="6A9BABCF" w14:textId="206EA016" w:rsidR="000C601B" w:rsidRDefault="000C601B" w:rsidP="000C601B">
      <w:pPr>
        <w:rPr>
          <w:rFonts w:ascii="Arial" w:hAnsi="Arial" w:cs="Arial"/>
        </w:rPr>
      </w:pPr>
    </w:p>
    <w:p w14:paraId="4F00368C" w14:textId="11936CEE" w:rsidR="000C601B" w:rsidRDefault="000C601B" w:rsidP="000C601B">
      <w:pPr>
        <w:rPr>
          <w:rFonts w:ascii="Arial" w:hAnsi="Arial" w:cs="Arial"/>
        </w:rPr>
      </w:pPr>
    </w:p>
    <w:p w14:paraId="5FC69B6F" w14:textId="2293F1D5" w:rsidR="000C601B" w:rsidRDefault="000C601B" w:rsidP="000C601B">
      <w:pPr>
        <w:rPr>
          <w:rFonts w:ascii="Arial" w:hAnsi="Arial" w:cs="Arial"/>
        </w:rPr>
      </w:pPr>
    </w:p>
    <w:p w14:paraId="20B13765" w14:textId="77777777" w:rsidR="000C601B" w:rsidRPr="0089065F" w:rsidRDefault="000C601B" w:rsidP="000C601B">
      <w:pPr>
        <w:rPr>
          <w:ins w:id="159" w:author="向泽蓝" w:date="2017-07-07T14:15:00Z"/>
          <w:rFonts w:ascii="Arial" w:hAnsi="Arial" w:cs="Arial" w:hint="eastAsia"/>
        </w:rPr>
      </w:pPr>
    </w:p>
    <w:p w14:paraId="1D345B4C" w14:textId="37D93DFA" w:rsidR="0089065F" w:rsidRPr="0089065F" w:rsidRDefault="0089065F" w:rsidP="00D90DCE">
      <w:pPr>
        <w:pStyle w:val="12"/>
        <w:rPr>
          <w:lang/>
        </w:rPr>
      </w:pPr>
      <w:bookmarkStart w:id="160" w:name="_Toc489206335"/>
      <w:bookmarkEnd w:id="157"/>
      <w:ins w:id="161" w:author="来宾参与者" w:date="2017-07-07T00:17:00Z">
        <w:r w:rsidRPr="0089065F">
          <w:lastRenderedPageBreak/>
          <w:t>Purpose</w:t>
        </w:r>
      </w:ins>
      <w:bookmarkEnd w:id="160"/>
    </w:p>
    <w:p w14:paraId="7C9F2376" w14:textId="33BF8AD8" w:rsidR="003F75CD" w:rsidDel="00F404FD" w:rsidRDefault="001F771D" w:rsidP="004B3897">
      <w:pPr>
        <w:spacing w:after="100" w:afterAutospacing="1"/>
        <w:ind w:left="420" w:right="210" w:firstLine="420"/>
        <w:rPr>
          <w:del w:id="162" w:author="向泽蓝" w:date="2017-07-06T23:31:00Z"/>
          <w:rFonts w:ascii="Arial" w:hAnsi="Arial" w:cs="Arial"/>
          <w:color w:val="000000" w:themeColor="text1"/>
          <w:sz w:val="22"/>
        </w:rPr>
        <w:pPrChange w:id="163" w:author="向泽蓝" w:date="2017-07-07T16:36:00Z">
          <w:pPr>
            <w:ind w:firstLine="420"/>
          </w:pPr>
        </w:pPrChange>
      </w:pPr>
      <w:r>
        <w:rPr>
          <w:rFonts w:ascii="Arial" w:hAnsi="Arial" w:cs="Arial"/>
          <w:color w:val="000000" w:themeColor="text1"/>
          <w:sz w:val="22"/>
        </w:rPr>
        <w:t>This technical report aim</w:t>
      </w:r>
      <w:r w:rsidR="008E1013" w:rsidRPr="008E1013">
        <w:rPr>
          <w:rFonts w:ascii="Arial" w:hAnsi="Arial" w:cs="Arial"/>
          <w:color w:val="000000" w:themeColor="text1"/>
          <w:sz w:val="22"/>
        </w:rPr>
        <w:t xml:space="preserve"> to state the work conducted throughout the project</w:t>
      </w:r>
      <w:r w:rsidR="003A3A72">
        <w:rPr>
          <w:rFonts w:ascii="Arial" w:hAnsi="Arial" w:cs="Arial" w:hint="eastAsia"/>
          <w:color w:val="000000" w:themeColor="text1"/>
          <w:sz w:val="22"/>
        </w:rPr>
        <w:t>，</w:t>
      </w:r>
      <w:r w:rsidR="008E1013" w:rsidRPr="008E1013">
        <w:rPr>
          <w:rFonts w:ascii="Arial" w:hAnsi="Arial" w:cs="Arial"/>
          <w:color w:val="000000" w:themeColor="text1"/>
          <w:sz w:val="22"/>
        </w:rPr>
        <w:t xml:space="preserve"> clarify the features of the chat system</w:t>
      </w:r>
      <w:r w:rsidR="00CF6657">
        <w:rPr>
          <w:rFonts w:ascii="Arial" w:hAnsi="Arial" w:cs="Arial"/>
          <w:color w:val="000000" w:themeColor="text1"/>
          <w:sz w:val="22"/>
        </w:rPr>
        <w:t xml:space="preserve"> (Chatus)</w:t>
      </w:r>
      <w:r w:rsidR="002812BD">
        <w:rPr>
          <w:rFonts w:ascii="Arial" w:hAnsi="Arial" w:cs="Arial"/>
          <w:color w:val="000000" w:themeColor="text1"/>
          <w:sz w:val="22"/>
        </w:rPr>
        <w:t xml:space="preserve">, alone with the changes and difficulties we met during the </w:t>
      </w:r>
      <w:r w:rsidR="00147970">
        <w:rPr>
          <w:rFonts w:ascii="Arial" w:hAnsi="Arial" w:cs="Arial"/>
          <w:color w:val="000000" w:themeColor="text1"/>
          <w:sz w:val="22"/>
        </w:rPr>
        <w:t xml:space="preserve">developing </w:t>
      </w:r>
      <w:r w:rsidR="002812BD">
        <w:rPr>
          <w:rFonts w:ascii="Arial" w:hAnsi="Arial" w:cs="Arial"/>
          <w:color w:val="000000" w:themeColor="text1"/>
          <w:sz w:val="22"/>
        </w:rPr>
        <w:t>process</w:t>
      </w:r>
      <w:r w:rsidR="008E1013" w:rsidRPr="008E1013">
        <w:rPr>
          <w:rFonts w:ascii="Arial" w:hAnsi="Arial" w:cs="Arial"/>
          <w:color w:val="000000" w:themeColor="text1"/>
          <w:sz w:val="22"/>
        </w:rPr>
        <w:t>.</w:t>
      </w:r>
      <w:r w:rsidR="004B3897">
        <w:rPr>
          <w:rFonts w:ascii="Arial" w:hAnsi="Arial" w:cs="Arial"/>
          <w:color w:val="000000" w:themeColor="text1"/>
          <w:sz w:val="22"/>
        </w:rPr>
        <w:t xml:space="preserve"> </w:t>
      </w:r>
    </w:p>
    <w:p w14:paraId="085439B8" w14:textId="1BED3D0B" w:rsidR="004B3897" w:rsidRDefault="004B3897" w:rsidP="004B3897">
      <w:pPr>
        <w:spacing w:after="100" w:afterAutospacing="1"/>
        <w:ind w:left="420" w:firstLine="420"/>
        <w:rPr>
          <w:rFonts w:ascii="Arial" w:hAnsi="Arial" w:cs="Arial"/>
          <w:sz w:val="22"/>
        </w:rPr>
      </w:pPr>
      <w:r>
        <w:rPr>
          <w:rFonts w:ascii="Arial" w:hAnsi="Arial" w:cs="Arial"/>
          <w:sz w:val="22"/>
        </w:rPr>
        <w:t>T</w:t>
      </w:r>
      <w:r w:rsidR="004F1F5A">
        <w:rPr>
          <w:rFonts w:ascii="Arial" w:hAnsi="Arial" w:cs="Arial"/>
          <w:sz w:val="22"/>
        </w:rPr>
        <w:t xml:space="preserve">his report </w:t>
      </w:r>
      <w:r>
        <w:rPr>
          <w:rFonts w:ascii="Arial" w:hAnsi="Arial" w:cs="Arial"/>
          <w:sz w:val="22"/>
        </w:rPr>
        <w:t xml:space="preserve">is base on the milestone 1, milestone 2, milestone 3 from </w:t>
      </w:r>
      <w:r w:rsidR="00613E0F">
        <w:rPr>
          <w:rFonts w:ascii="Arial" w:hAnsi="Arial" w:cs="Arial"/>
          <w:sz w:val="22"/>
        </w:rPr>
        <w:t>an</w:t>
      </w:r>
      <w:r>
        <w:rPr>
          <w:rFonts w:ascii="Arial" w:hAnsi="Arial" w:cs="Arial"/>
          <w:sz w:val="22"/>
        </w:rPr>
        <w:t xml:space="preserve">other group, and the implementation of the project. </w:t>
      </w:r>
    </w:p>
    <w:p w14:paraId="195FA9B2" w14:textId="2BE332DA" w:rsidR="0089065F" w:rsidRPr="0089065F" w:rsidRDefault="004B3897" w:rsidP="004B3897">
      <w:pPr>
        <w:spacing w:after="100" w:afterAutospacing="1"/>
        <w:ind w:left="420" w:firstLine="420"/>
        <w:rPr>
          <w:rFonts w:ascii="Arial" w:hAnsi="Arial" w:cs="Arial" w:hint="eastAsia"/>
          <w:sz w:val="22"/>
        </w:rPr>
      </w:pPr>
      <w:r>
        <w:rPr>
          <w:rFonts w:ascii="Arial" w:hAnsi="Arial" w:cs="Arial"/>
          <w:sz w:val="22"/>
        </w:rPr>
        <w:t xml:space="preserve">It </w:t>
      </w:r>
      <w:r w:rsidR="004F1F5A">
        <w:rPr>
          <w:rFonts w:ascii="Arial" w:hAnsi="Arial" w:cs="Arial"/>
          <w:sz w:val="22"/>
        </w:rPr>
        <w:t>contain</w:t>
      </w:r>
      <w:r>
        <w:rPr>
          <w:rFonts w:ascii="Arial" w:hAnsi="Arial" w:cs="Arial"/>
          <w:sz w:val="22"/>
        </w:rPr>
        <w:t>s</w:t>
      </w:r>
      <w:r w:rsidR="004F1F5A">
        <w:rPr>
          <w:rFonts w:ascii="Arial" w:hAnsi="Arial" w:cs="Arial"/>
          <w:sz w:val="22"/>
        </w:rPr>
        <w:t xml:space="preserve"> a high-level overview of the system design, a description of implementation, </w:t>
      </w:r>
      <w:r>
        <w:rPr>
          <w:rFonts w:ascii="Arial" w:hAnsi="Arial" w:cs="Arial"/>
          <w:sz w:val="22"/>
        </w:rPr>
        <w:t xml:space="preserve">an indication of requirements table, a timeline of project, the problems that we face, and the contributions of each group member. </w:t>
      </w:r>
    </w:p>
    <w:p w14:paraId="05FDBE1A" w14:textId="77777777" w:rsidR="0089065F" w:rsidRPr="0089065F" w:rsidRDefault="0089065F" w:rsidP="00D90DCE">
      <w:pPr>
        <w:pStyle w:val="12"/>
      </w:pPr>
      <w:bookmarkStart w:id="164" w:name="_Toc489206336"/>
      <w:r w:rsidRPr="0089065F">
        <w:t>Overview of Design</w:t>
      </w:r>
      <w:bookmarkEnd w:id="164"/>
    </w:p>
    <w:p w14:paraId="4F30C7C6" w14:textId="6D37026D" w:rsidR="0089065F" w:rsidRPr="0089065F" w:rsidRDefault="0089065F" w:rsidP="00093B6D">
      <w:pPr>
        <w:spacing w:after="100" w:afterAutospacing="1"/>
        <w:ind w:left="420" w:firstLine="420"/>
        <w:rPr>
          <w:rFonts w:ascii="Arial" w:hAnsi="Arial" w:cs="Arial"/>
          <w:sz w:val="22"/>
        </w:rPr>
      </w:pPr>
      <w:r w:rsidRPr="0089065F">
        <w:rPr>
          <w:rFonts w:ascii="Arial" w:hAnsi="Arial" w:cs="Arial"/>
          <w:sz w:val="22"/>
        </w:rPr>
        <w:t>The overall system design has not been changed since milestone1. There are three classes: client, server, and Chatroom. Client will collect what user typing, then, check the actions (e.g. regular sending message, /create, /delete, /join, /block, /unblock, or /set_alias), merge action and message after action, and send it to server. Server will be listening for connection and data. While data received, break it to action and message and do the action. Chatroom is a class to create a</w:t>
      </w:r>
      <w:r w:rsidR="00F47839">
        <w:rPr>
          <w:rFonts w:ascii="Arial" w:hAnsi="Arial" w:cs="Arial"/>
          <w:sz w:val="22"/>
        </w:rPr>
        <w:t>n</w:t>
      </w:r>
      <w:r w:rsidRPr="0089065F">
        <w:rPr>
          <w:rFonts w:ascii="Arial" w:hAnsi="Arial" w:cs="Arial"/>
          <w:sz w:val="22"/>
        </w:rPr>
        <w:t xml:space="preserve"> object called Chatroom and store all chatroom information.</w:t>
      </w:r>
    </w:p>
    <w:p w14:paraId="2606C337" w14:textId="77777777" w:rsidR="0089065F" w:rsidRPr="0089065F" w:rsidRDefault="0089065F" w:rsidP="00093B6D">
      <w:pPr>
        <w:spacing w:after="100" w:afterAutospacing="1"/>
        <w:ind w:left="420" w:firstLine="420"/>
        <w:rPr>
          <w:rFonts w:ascii="Arial" w:hAnsi="Arial" w:cs="Arial" w:hint="eastAsia"/>
          <w:sz w:val="22"/>
        </w:rPr>
      </w:pPr>
      <w:r w:rsidRPr="0089065F">
        <w:rPr>
          <w:rFonts w:ascii="Arial" w:hAnsi="Arial" w:cs="Arial"/>
          <w:sz w:val="22"/>
        </w:rPr>
        <w:t>After taking the feedback from milestone 3, minor changes are taken on parameter data type, advanced user instruction format and server behavior (now kic</w:t>
      </w:r>
      <w:r w:rsidR="00D90DCE">
        <w:rPr>
          <w:rFonts w:ascii="Arial" w:hAnsi="Arial" w:cs="Arial"/>
          <w:sz w:val="22"/>
        </w:rPr>
        <w:t>ks blocked user from chatroom).</w:t>
      </w:r>
    </w:p>
    <w:p w14:paraId="46478846" w14:textId="1825518F" w:rsidR="0089065F" w:rsidRPr="0089065F" w:rsidRDefault="0089065F" w:rsidP="00D90DCE">
      <w:pPr>
        <w:pStyle w:val="12"/>
      </w:pPr>
      <w:bookmarkStart w:id="165" w:name="_Toc489206337"/>
      <w:r w:rsidRPr="0089065F">
        <w:t xml:space="preserve">Description </w:t>
      </w:r>
      <w:r w:rsidR="004F1F5A">
        <w:t xml:space="preserve">of </w:t>
      </w:r>
      <w:r w:rsidRPr="0089065F">
        <w:t>Implementation</w:t>
      </w:r>
      <w:bookmarkEnd w:id="165"/>
    </w:p>
    <w:p w14:paraId="4143C005" w14:textId="5A05A9F6" w:rsidR="0089065F" w:rsidRPr="0089065F" w:rsidRDefault="0089065F" w:rsidP="00093B6D">
      <w:pPr>
        <w:spacing w:after="100" w:afterAutospacing="1"/>
        <w:ind w:left="420" w:firstLine="420"/>
        <w:rPr>
          <w:rFonts w:ascii="Arial" w:hAnsi="Arial" w:cs="Arial"/>
          <w:sz w:val="22"/>
        </w:rPr>
      </w:pPr>
      <w:r w:rsidRPr="0089065F">
        <w:rPr>
          <w:rFonts w:ascii="Arial" w:hAnsi="Arial" w:cs="Arial"/>
          <w:sz w:val="22"/>
        </w:rPr>
        <w:t xml:space="preserve">The implementation of our system is based on the design from milestone 2 and the improvement after milestone 3. The implementation satisfies almost all requirements in milestone 1 and 2, and has some minor changes. </w:t>
      </w:r>
    </w:p>
    <w:p w14:paraId="5F2A4A72" w14:textId="77777777" w:rsidR="0089065F" w:rsidRPr="0089065F" w:rsidRDefault="0089065F" w:rsidP="00093B6D">
      <w:pPr>
        <w:spacing w:after="100" w:afterAutospacing="1"/>
        <w:ind w:left="420" w:firstLine="420"/>
        <w:rPr>
          <w:rFonts w:ascii="Arial" w:hAnsi="Arial" w:cs="Arial"/>
          <w:sz w:val="22"/>
        </w:rPr>
      </w:pPr>
      <w:r w:rsidRPr="0089065F">
        <w:rPr>
          <w:rFonts w:ascii="Arial" w:hAnsi="Arial" w:cs="Arial"/>
          <w:sz w:val="22"/>
        </w:rPr>
        <w:t>According to the implementation, the coupling of our system is quite low, and the cohesion is quite high. And our system has a Chatroom class to execute all actions about the chatroom, which is indirection design pattern (GRASP).</w:t>
      </w:r>
    </w:p>
    <w:p w14:paraId="5892BB90" w14:textId="77777777" w:rsidR="002E5A30" w:rsidRDefault="002E5A30" w:rsidP="00093B6D">
      <w:pPr>
        <w:pStyle w:val="30"/>
      </w:pPr>
    </w:p>
    <w:p w14:paraId="5D54CAE7" w14:textId="77777777" w:rsidR="002E5A30" w:rsidRDefault="002E5A30" w:rsidP="00093B6D">
      <w:pPr>
        <w:pStyle w:val="30"/>
      </w:pPr>
    </w:p>
    <w:p w14:paraId="4F89144B" w14:textId="77777777" w:rsidR="002E5A30" w:rsidRDefault="002E5A30" w:rsidP="00093B6D">
      <w:pPr>
        <w:pStyle w:val="30"/>
      </w:pPr>
    </w:p>
    <w:p w14:paraId="7476CDF4" w14:textId="40A51CD9" w:rsidR="0089065F" w:rsidRDefault="002510E6" w:rsidP="002E5A30">
      <w:pPr>
        <w:pStyle w:val="30"/>
        <w:ind w:firstLine="420"/>
      </w:pPr>
      <w:r>
        <w:rPr>
          <w:noProof/>
        </w:rPr>
        <w:lastRenderedPageBreak/>
        <w:drawing>
          <wp:anchor distT="0" distB="0" distL="114300" distR="114300" simplePos="0" relativeHeight="251659264" behindDoc="0" locked="0" layoutInCell="1" allowOverlap="1" wp14:anchorId="4854E40A" wp14:editId="43895B55">
            <wp:simplePos x="0" y="0"/>
            <wp:positionH relativeFrom="margin">
              <wp:posOffset>133350</wp:posOffset>
            </wp:positionH>
            <wp:positionV relativeFrom="paragraph">
              <wp:posOffset>240665</wp:posOffset>
            </wp:positionV>
            <wp:extent cx="5902960" cy="3933825"/>
            <wp:effectExtent l="0" t="0" r="2540"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截图(2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02960" cy="3933825"/>
                    </a:xfrm>
                    <a:prstGeom prst="rect">
                      <a:avLst/>
                    </a:prstGeom>
                  </pic:spPr>
                </pic:pic>
              </a:graphicData>
            </a:graphic>
            <wp14:sizeRelH relativeFrom="margin">
              <wp14:pctWidth>0</wp14:pctWidth>
            </wp14:sizeRelH>
            <wp14:sizeRelV relativeFrom="margin">
              <wp14:pctHeight>0</wp14:pctHeight>
            </wp14:sizeRelV>
          </wp:anchor>
        </w:drawing>
      </w:r>
      <w:r w:rsidR="002E5A30">
        <w:rPr>
          <w:noProof/>
        </w:rPr>
        <mc:AlternateContent>
          <mc:Choice Requires="wps">
            <w:drawing>
              <wp:anchor distT="0" distB="0" distL="114300" distR="114300" simplePos="0" relativeHeight="251661312" behindDoc="0" locked="0" layoutInCell="1" allowOverlap="1" wp14:anchorId="49D49A0D" wp14:editId="598B9061">
                <wp:simplePos x="0" y="0"/>
                <wp:positionH relativeFrom="column">
                  <wp:posOffset>-285750</wp:posOffset>
                </wp:positionH>
                <wp:positionV relativeFrom="paragraph">
                  <wp:posOffset>4244340</wp:posOffset>
                </wp:positionV>
                <wp:extent cx="5902960" cy="635"/>
                <wp:effectExtent l="0" t="0" r="2540" b="18415"/>
                <wp:wrapTopAndBottom/>
                <wp:docPr id="4" name="文本框 4"/>
                <wp:cNvGraphicFramePr/>
                <a:graphic xmlns:a="http://schemas.openxmlformats.org/drawingml/2006/main">
                  <a:graphicData uri="http://schemas.microsoft.com/office/word/2010/wordprocessingShape">
                    <wps:wsp>
                      <wps:cNvSpPr txBox="1"/>
                      <wps:spPr>
                        <a:xfrm>
                          <a:off x="0" y="0"/>
                          <a:ext cx="5902960" cy="635"/>
                        </a:xfrm>
                        <a:prstGeom prst="rect">
                          <a:avLst/>
                        </a:prstGeom>
                        <a:solidFill>
                          <a:prstClr val="white"/>
                        </a:solidFill>
                        <a:ln>
                          <a:noFill/>
                        </a:ln>
                      </wps:spPr>
                      <wps:txbx>
                        <w:txbxContent>
                          <w:p w14:paraId="3DD87991" w14:textId="64EDE4D4" w:rsidR="002E5A30" w:rsidRPr="002510E6" w:rsidRDefault="002E5A30" w:rsidP="002E5A30">
                            <w:pPr>
                              <w:pStyle w:val="a7"/>
                              <w:jc w:val="center"/>
                              <w:rPr>
                                <w:rFonts w:ascii="Arial" w:hAnsi="Arial" w:cs="Arial"/>
                                <w:b/>
                                <w:i/>
                                <w:noProof/>
                                <w:sz w:val="24"/>
                              </w:rPr>
                            </w:pPr>
                            <w:r w:rsidRPr="002510E6">
                              <w:rPr>
                                <w:i/>
                              </w:rPr>
                              <w:t xml:space="preserve">Figure </w:t>
                            </w:r>
                            <w:r w:rsidRPr="002510E6">
                              <w:rPr>
                                <w:i/>
                              </w:rPr>
                              <w:fldChar w:fldCharType="begin"/>
                            </w:r>
                            <w:r w:rsidRPr="002510E6">
                              <w:rPr>
                                <w:i/>
                              </w:rPr>
                              <w:instrText xml:space="preserve"> SEQ Figure \* ARABIC </w:instrText>
                            </w:r>
                            <w:r w:rsidRPr="002510E6">
                              <w:rPr>
                                <w:i/>
                              </w:rPr>
                              <w:fldChar w:fldCharType="separate"/>
                            </w:r>
                            <w:r w:rsidR="00971E1C">
                              <w:rPr>
                                <w:i/>
                                <w:noProof/>
                              </w:rPr>
                              <w:t>1</w:t>
                            </w:r>
                            <w:r w:rsidRPr="002510E6">
                              <w:rPr>
                                <w:i/>
                              </w:rPr>
                              <w:fldChar w:fldCharType="end"/>
                            </w:r>
                            <w:r w:rsidRPr="002510E6">
                              <w:rPr>
                                <w:i/>
                              </w:rPr>
                              <w:t>: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D49A0D" id="_x0000_t202" coordsize="21600,21600" o:spt="202" path="m,l,21600r21600,l21600,xe">
                <v:stroke joinstyle="miter"/>
                <v:path gradientshapeok="t" o:connecttype="rect"/>
              </v:shapetype>
              <v:shape id="文本框 4" o:spid="_x0000_s1026" type="#_x0000_t202" style="position:absolute;left:0;text-align:left;margin-left:-22.5pt;margin-top:334.2pt;width:464.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" stroked="f">
                <v:textbox style="mso-fit-shape-to-text:t" inset="0,0,0,0">
                  <w:txbxContent>
                    <w:p w14:paraId="3DD87991" w14:textId="64EDE4D4" w:rsidR="002E5A30" w:rsidRPr="002510E6" w:rsidRDefault="002E5A30" w:rsidP="002E5A30">
                      <w:pPr>
                        <w:pStyle w:val="a7"/>
                        <w:jc w:val="center"/>
                        <w:rPr>
                          <w:rFonts w:ascii="Arial" w:hAnsi="Arial" w:cs="Arial"/>
                          <w:b/>
                          <w:i/>
                          <w:noProof/>
                          <w:sz w:val="24"/>
                        </w:rPr>
                      </w:pPr>
                      <w:r w:rsidRPr="002510E6">
                        <w:rPr>
                          <w:i/>
                        </w:rPr>
                        <w:t xml:space="preserve">Figure </w:t>
                      </w:r>
                      <w:r w:rsidRPr="002510E6">
                        <w:rPr>
                          <w:i/>
                        </w:rPr>
                        <w:fldChar w:fldCharType="begin"/>
                      </w:r>
                      <w:r w:rsidRPr="002510E6">
                        <w:rPr>
                          <w:i/>
                        </w:rPr>
                        <w:instrText xml:space="preserve"> SEQ Figure \* ARABIC </w:instrText>
                      </w:r>
                      <w:r w:rsidRPr="002510E6">
                        <w:rPr>
                          <w:i/>
                        </w:rPr>
                        <w:fldChar w:fldCharType="separate"/>
                      </w:r>
                      <w:r w:rsidR="00971E1C">
                        <w:rPr>
                          <w:i/>
                          <w:noProof/>
                        </w:rPr>
                        <w:t>1</w:t>
                      </w:r>
                      <w:r w:rsidRPr="002510E6">
                        <w:rPr>
                          <w:i/>
                        </w:rPr>
                        <w:fldChar w:fldCharType="end"/>
                      </w:r>
                      <w:r w:rsidRPr="002510E6">
                        <w:rPr>
                          <w:i/>
                        </w:rPr>
                        <w:t>: class diagram</w:t>
                      </w:r>
                    </w:p>
                  </w:txbxContent>
                </v:textbox>
                <w10:wrap type="topAndBottom"/>
              </v:shape>
            </w:pict>
          </mc:Fallback>
        </mc:AlternateContent>
      </w:r>
      <w:r>
        <w:t>Class Diagram</w:t>
      </w:r>
      <w:r w:rsidR="0089065F" w:rsidRPr="00093B6D">
        <w:t xml:space="preserve"> </w:t>
      </w:r>
    </w:p>
    <w:p w14:paraId="392D1E80" w14:textId="48F54BA5" w:rsidR="00093B6D" w:rsidRPr="00093B6D" w:rsidRDefault="00093B6D" w:rsidP="00093B6D">
      <w:pPr>
        <w:pStyle w:val="30"/>
      </w:pPr>
    </w:p>
    <w:p w14:paraId="0CC801FB" w14:textId="004A5C6D" w:rsidR="0089065F" w:rsidRDefault="002510E6" w:rsidP="002510E6">
      <w:pPr>
        <w:pStyle w:val="30"/>
        <w:ind w:firstLine="420"/>
      </w:pPr>
      <w:r>
        <w:rPr>
          <w:noProof/>
        </w:rPr>
        <mc:AlternateContent>
          <mc:Choice Requires="wps">
            <w:drawing>
              <wp:anchor distT="0" distB="0" distL="114300" distR="114300" simplePos="0" relativeHeight="251664384" behindDoc="0" locked="0" layoutInCell="1" allowOverlap="1" wp14:anchorId="623A29AD" wp14:editId="1193B69E">
                <wp:simplePos x="0" y="0"/>
                <wp:positionH relativeFrom="margin">
                  <wp:align>center</wp:align>
                </wp:positionH>
                <wp:positionV relativeFrom="paragraph">
                  <wp:posOffset>3772535</wp:posOffset>
                </wp:positionV>
                <wp:extent cx="3429000"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3429000" cy="635"/>
                        </a:xfrm>
                        <a:prstGeom prst="rect">
                          <a:avLst/>
                        </a:prstGeom>
                        <a:solidFill>
                          <a:prstClr val="white"/>
                        </a:solidFill>
                        <a:ln>
                          <a:noFill/>
                        </a:ln>
                      </wps:spPr>
                      <wps:txbx>
                        <w:txbxContent>
                          <w:p w14:paraId="60A12659" w14:textId="2A404295" w:rsidR="002510E6" w:rsidRPr="002510E6" w:rsidRDefault="002510E6" w:rsidP="002510E6">
                            <w:pPr>
                              <w:pStyle w:val="a7"/>
                              <w:jc w:val="center"/>
                              <w:rPr>
                                <w:rFonts w:ascii="Arial" w:hAnsi="Arial" w:cs="Arial"/>
                                <w:b/>
                                <w:i/>
                                <w:sz w:val="24"/>
                              </w:rPr>
                            </w:pPr>
                            <w:r w:rsidRPr="002510E6">
                              <w:rPr>
                                <w:i/>
                              </w:rPr>
                              <w:t xml:space="preserve">Figure </w:t>
                            </w:r>
                            <w:r w:rsidRPr="002510E6">
                              <w:rPr>
                                <w:i/>
                              </w:rPr>
                              <w:fldChar w:fldCharType="begin"/>
                            </w:r>
                            <w:r w:rsidRPr="002510E6">
                              <w:rPr>
                                <w:i/>
                              </w:rPr>
                              <w:instrText xml:space="preserve"> SEQ Figure \* ARABIC </w:instrText>
                            </w:r>
                            <w:r w:rsidRPr="002510E6">
                              <w:rPr>
                                <w:i/>
                              </w:rPr>
                              <w:fldChar w:fldCharType="separate"/>
                            </w:r>
                            <w:r w:rsidR="00971E1C">
                              <w:rPr>
                                <w:i/>
                                <w:noProof/>
                              </w:rPr>
                              <w:t>2</w:t>
                            </w:r>
                            <w:r w:rsidRPr="002510E6">
                              <w:rPr>
                                <w:i/>
                              </w:rPr>
                              <w:fldChar w:fldCharType="end"/>
                            </w:r>
                            <w:r w:rsidRPr="002510E6">
                              <w:rPr>
                                <w:i/>
                              </w:rPr>
                              <w:t>: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3A29AD" id="文本框 6" o:spid="_x0000_s1027" type="#_x0000_t202" style="position:absolute;left:0;text-align:left;margin-left:0;margin-top:297.05pt;width:270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" stroked="f">
                <v:textbox style="mso-fit-shape-to-text:t" inset="0,0,0,0">
                  <w:txbxContent>
                    <w:p w14:paraId="60A12659" w14:textId="2A404295" w:rsidR="002510E6" w:rsidRPr="002510E6" w:rsidRDefault="002510E6" w:rsidP="002510E6">
                      <w:pPr>
                        <w:pStyle w:val="a7"/>
                        <w:jc w:val="center"/>
                        <w:rPr>
                          <w:rFonts w:ascii="Arial" w:hAnsi="Arial" w:cs="Arial"/>
                          <w:b/>
                          <w:i/>
                          <w:sz w:val="24"/>
                        </w:rPr>
                      </w:pPr>
                      <w:r w:rsidRPr="002510E6">
                        <w:rPr>
                          <w:i/>
                        </w:rPr>
                        <w:t xml:space="preserve">Figure </w:t>
                      </w:r>
                      <w:r w:rsidRPr="002510E6">
                        <w:rPr>
                          <w:i/>
                        </w:rPr>
                        <w:fldChar w:fldCharType="begin"/>
                      </w:r>
                      <w:r w:rsidRPr="002510E6">
                        <w:rPr>
                          <w:i/>
                        </w:rPr>
                        <w:instrText xml:space="preserve"> SEQ Figure \* ARABIC </w:instrText>
                      </w:r>
                      <w:r w:rsidRPr="002510E6">
                        <w:rPr>
                          <w:i/>
                        </w:rPr>
                        <w:fldChar w:fldCharType="separate"/>
                      </w:r>
                      <w:r w:rsidR="00971E1C">
                        <w:rPr>
                          <w:i/>
                          <w:noProof/>
                        </w:rPr>
                        <w:t>2</w:t>
                      </w:r>
                      <w:r w:rsidRPr="002510E6">
                        <w:rPr>
                          <w:i/>
                        </w:rPr>
                        <w:fldChar w:fldCharType="end"/>
                      </w:r>
                      <w:r w:rsidRPr="002510E6">
                        <w:rPr>
                          <w:i/>
                        </w:rPr>
                        <w:t>: use case diagram</w:t>
                      </w:r>
                    </w:p>
                  </w:txbxContent>
                </v:textbox>
                <w10:wrap type="topAndBottom" anchorx="margin"/>
              </v:shape>
            </w:pict>
          </mc:Fallback>
        </mc:AlternateContent>
      </w:r>
      <w:r>
        <w:rPr>
          <w:noProof/>
        </w:rPr>
        <w:drawing>
          <wp:anchor distT="0" distB="0" distL="114300" distR="114300" simplePos="0" relativeHeight="251662336" behindDoc="0" locked="0" layoutInCell="1" allowOverlap="1" wp14:anchorId="75422A8B" wp14:editId="595B50B2">
            <wp:simplePos x="0" y="0"/>
            <wp:positionH relativeFrom="margin">
              <wp:posOffset>304800</wp:posOffset>
            </wp:positionH>
            <wp:positionV relativeFrom="paragraph">
              <wp:posOffset>243205</wp:posOffset>
            </wp:positionV>
            <wp:extent cx="3321050" cy="358330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截图(2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21050" cy="3583305"/>
                    </a:xfrm>
                    <a:prstGeom prst="rect">
                      <a:avLst/>
                    </a:prstGeom>
                  </pic:spPr>
                </pic:pic>
              </a:graphicData>
            </a:graphic>
            <wp14:sizeRelH relativeFrom="margin">
              <wp14:pctWidth>0</wp14:pctWidth>
            </wp14:sizeRelH>
            <wp14:sizeRelV relativeFrom="margin">
              <wp14:pctHeight>0</wp14:pctHeight>
            </wp14:sizeRelV>
          </wp:anchor>
        </w:drawing>
      </w:r>
      <w:r w:rsidR="0089065F" w:rsidRPr="0089065F">
        <w:t>Use Cas</w:t>
      </w:r>
      <w:r>
        <w:t>es Diagram</w:t>
      </w:r>
    </w:p>
    <w:p w14:paraId="3B5D55AD" w14:textId="25628188" w:rsidR="00093B6D" w:rsidRPr="0089065F" w:rsidRDefault="00093B6D" w:rsidP="00093B6D">
      <w:pPr>
        <w:pStyle w:val="30"/>
      </w:pPr>
    </w:p>
    <w:p w14:paraId="41404A72" w14:textId="6132236C" w:rsidR="0089065F" w:rsidRPr="002510E6" w:rsidRDefault="002510E6" w:rsidP="002510E6">
      <w:pPr>
        <w:pStyle w:val="30"/>
        <w:ind w:firstLine="420"/>
      </w:pPr>
      <w:r>
        <w:t>Screenshot</w:t>
      </w:r>
    </w:p>
    <w:p w14:paraId="12C7777D" w14:textId="53749BB1" w:rsidR="0002349D" w:rsidRPr="0002349D" w:rsidRDefault="0002349D" w:rsidP="0002349D">
      <w:pPr>
        <w:pStyle w:val="30"/>
        <w:ind w:left="420" w:firstLine="420"/>
        <w:rPr>
          <w:rFonts w:hint="eastAsia"/>
          <w:b w:val="0"/>
          <w:sz w:val="22"/>
        </w:rPr>
      </w:pPr>
      <w:r w:rsidRPr="0002349D">
        <w:rPr>
          <w:b w:val="0"/>
          <w:noProof/>
        </w:rPr>
        <mc:AlternateContent>
          <mc:Choice Requires="wps">
            <w:drawing>
              <wp:anchor distT="0" distB="0" distL="114300" distR="114300" simplePos="0" relativeHeight="251667456" behindDoc="0" locked="0" layoutInCell="1" allowOverlap="1" wp14:anchorId="51C946E7" wp14:editId="141FD9AA">
                <wp:simplePos x="0" y="0"/>
                <wp:positionH relativeFrom="column">
                  <wp:posOffset>38100</wp:posOffset>
                </wp:positionH>
                <wp:positionV relativeFrom="paragraph">
                  <wp:posOffset>4283075</wp:posOffset>
                </wp:positionV>
                <wp:extent cx="5274310" cy="635"/>
                <wp:effectExtent l="0" t="0" r="2540" b="18415"/>
                <wp:wrapTopAndBottom/>
                <wp:docPr id="9" name="文本框 9"/>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790D0B6A" w14:textId="027A05C5" w:rsidR="002510E6" w:rsidRPr="002510E6" w:rsidRDefault="002510E6" w:rsidP="002510E6">
                            <w:pPr>
                              <w:pStyle w:val="a7"/>
                              <w:jc w:val="center"/>
                              <w:rPr>
                                <w:rFonts w:ascii="Arial" w:hAnsi="Arial" w:cs="Arial"/>
                                <w:i/>
                                <w:sz w:val="22"/>
                              </w:rPr>
                            </w:pPr>
                            <w:r w:rsidRPr="002510E6">
                              <w:rPr>
                                <w:i/>
                              </w:rPr>
                              <w:t xml:space="preserve">Figure </w:t>
                            </w:r>
                            <w:r w:rsidRPr="002510E6">
                              <w:rPr>
                                <w:i/>
                              </w:rPr>
                              <w:fldChar w:fldCharType="begin"/>
                            </w:r>
                            <w:r w:rsidRPr="002510E6">
                              <w:rPr>
                                <w:i/>
                              </w:rPr>
                              <w:instrText xml:space="preserve"> SEQ Figure \* ARABIC </w:instrText>
                            </w:r>
                            <w:r w:rsidRPr="002510E6">
                              <w:rPr>
                                <w:i/>
                              </w:rPr>
                              <w:fldChar w:fldCharType="separate"/>
                            </w:r>
                            <w:r w:rsidR="00971E1C">
                              <w:rPr>
                                <w:i/>
                                <w:noProof/>
                              </w:rPr>
                              <w:t>3</w:t>
                            </w:r>
                            <w:r w:rsidRPr="002510E6">
                              <w:rPr>
                                <w:i/>
                              </w:rPr>
                              <w:fldChar w:fldCharType="end"/>
                            </w:r>
                            <w:r w:rsidRPr="002510E6">
                              <w:rPr>
                                <w:i/>
                              </w:rPr>
                              <w:t>: client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C946E7" id="文本框 9" o:spid="_x0000_s1028" type="#_x0000_t202" style="position:absolute;left:0;text-align:left;margin-left:3pt;margin-top:337.25pt;width:415.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" stroked="f">
                <v:textbox style="mso-fit-shape-to-text:t" inset="0,0,0,0">
                  <w:txbxContent>
                    <w:p w14:paraId="790D0B6A" w14:textId="027A05C5" w:rsidR="002510E6" w:rsidRPr="002510E6" w:rsidRDefault="002510E6" w:rsidP="002510E6">
                      <w:pPr>
                        <w:pStyle w:val="a7"/>
                        <w:jc w:val="center"/>
                        <w:rPr>
                          <w:rFonts w:ascii="Arial" w:hAnsi="Arial" w:cs="Arial"/>
                          <w:i/>
                          <w:sz w:val="22"/>
                        </w:rPr>
                      </w:pPr>
                      <w:r w:rsidRPr="002510E6">
                        <w:rPr>
                          <w:i/>
                        </w:rPr>
                        <w:t xml:space="preserve">Figure </w:t>
                      </w:r>
                      <w:r w:rsidRPr="002510E6">
                        <w:rPr>
                          <w:i/>
                        </w:rPr>
                        <w:fldChar w:fldCharType="begin"/>
                      </w:r>
                      <w:r w:rsidRPr="002510E6">
                        <w:rPr>
                          <w:i/>
                        </w:rPr>
                        <w:instrText xml:space="preserve"> SEQ Figure \* ARABIC </w:instrText>
                      </w:r>
                      <w:r w:rsidRPr="002510E6">
                        <w:rPr>
                          <w:i/>
                        </w:rPr>
                        <w:fldChar w:fldCharType="separate"/>
                      </w:r>
                      <w:r w:rsidR="00971E1C">
                        <w:rPr>
                          <w:i/>
                          <w:noProof/>
                        </w:rPr>
                        <w:t>3</w:t>
                      </w:r>
                      <w:r w:rsidRPr="002510E6">
                        <w:rPr>
                          <w:i/>
                        </w:rPr>
                        <w:fldChar w:fldCharType="end"/>
                      </w:r>
                      <w:r w:rsidRPr="002510E6">
                        <w:rPr>
                          <w:i/>
                        </w:rPr>
                        <w:t>: client</w:t>
                      </w:r>
                    </w:p>
                  </w:txbxContent>
                </v:textbox>
                <w10:wrap type="topAndBottom"/>
              </v:shape>
            </w:pict>
          </mc:Fallback>
        </mc:AlternateContent>
      </w:r>
      <w:r w:rsidRPr="0002349D">
        <w:rPr>
          <w:b w:val="0"/>
          <w:noProof/>
          <w:sz w:val="22"/>
        </w:rPr>
        <w:drawing>
          <wp:anchor distT="0" distB="0" distL="114300" distR="114300" simplePos="0" relativeHeight="251692032" behindDoc="0" locked="0" layoutInCell="1" allowOverlap="1" wp14:anchorId="0F269BA9" wp14:editId="33CA8700">
            <wp:simplePos x="0" y="0"/>
            <wp:positionH relativeFrom="margin">
              <wp:posOffset>539750</wp:posOffset>
            </wp:positionH>
            <wp:positionV relativeFrom="paragraph">
              <wp:posOffset>948690</wp:posOffset>
            </wp:positionV>
            <wp:extent cx="4263390" cy="3219450"/>
            <wp:effectExtent l="0" t="0" r="381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3390" cy="3219450"/>
                    </a:xfrm>
                    <a:prstGeom prst="rect">
                      <a:avLst/>
                    </a:prstGeom>
                  </pic:spPr>
                </pic:pic>
              </a:graphicData>
            </a:graphic>
            <wp14:sizeRelH relativeFrom="margin">
              <wp14:pctWidth>0</wp14:pctWidth>
            </wp14:sizeRelH>
            <wp14:sizeRelV relativeFrom="margin">
              <wp14:pctHeight>0</wp14:pctHeight>
            </wp14:sizeRelV>
          </wp:anchor>
        </w:drawing>
      </w:r>
      <w:r w:rsidR="00181841" w:rsidRPr="0002349D">
        <w:rPr>
          <w:b w:val="0"/>
          <w:sz w:val="22"/>
        </w:rPr>
        <w:t>The system do</w:t>
      </w:r>
      <w:r w:rsidR="00AE28AB" w:rsidRPr="0002349D">
        <w:rPr>
          <w:b w:val="0"/>
          <w:sz w:val="22"/>
        </w:rPr>
        <w:t>es</w:t>
      </w:r>
      <w:r w:rsidR="00181841" w:rsidRPr="0002349D">
        <w:rPr>
          <w:b w:val="0"/>
          <w:sz w:val="22"/>
        </w:rPr>
        <w:t xml:space="preserve"> not contain any GUI, so here are the </w:t>
      </w:r>
      <w:r w:rsidR="00AE28AB" w:rsidRPr="0002349D">
        <w:rPr>
          <w:b w:val="0"/>
          <w:sz w:val="22"/>
        </w:rPr>
        <w:t>screenshots of terminal.</w:t>
      </w:r>
      <w:r w:rsidRPr="0002349D">
        <w:rPr>
          <w:b w:val="0"/>
          <w:sz w:val="22"/>
        </w:rPr>
        <w:t xml:space="preserve"> </w:t>
      </w:r>
      <w:r w:rsidR="00CA59D0" w:rsidRPr="0002349D">
        <w:rPr>
          <w:b w:val="0"/>
          <w:sz w:val="22"/>
        </w:rPr>
        <w:t>The client window</w:t>
      </w:r>
      <w:r>
        <w:rPr>
          <w:b w:val="0"/>
          <w:sz w:val="22"/>
        </w:rPr>
        <w:t xml:space="preserve"> (figure 3)</w:t>
      </w:r>
      <w:r w:rsidR="00CA59D0" w:rsidRPr="0002349D">
        <w:rPr>
          <w:b w:val="0"/>
          <w:sz w:val="22"/>
        </w:rPr>
        <w:t xml:space="preserve"> will display the message send from other clients and the system notices to user</w:t>
      </w:r>
      <w:r>
        <w:rPr>
          <w:b w:val="0"/>
          <w:sz w:val="22"/>
        </w:rPr>
        <w:t>; t</w:t>
      </w:r>
      <w:r w:rsidRPr="0002349D">
        <w:rPr>
          <w:b w:val="0"/>
          <w:sz w:val="22"/>
        </w:rPr>
        <w:t>he server window</w:t>
      </w:r>
      <w:r>
        <w:rPr>
          <w:b w:val="0"/>
          <w:sz w:val="22"/>
        </w:rPr>
        <w:t xml:space="preserve"> (figure 4)</w:t>
      </w:r>
      <w:r w:rsidRPr="0002349D">
        <w:rPr>
          <w:b w:val="0"/>
          <w:sz w:val="22"/>
        </w:rPr>
        <w:t xml:space="preserve"> will display the system notices, such as “</w:t>
      </w:r>
      <w:r w:rsidRPr="0002349D">
        <w:rPr>
          <w:b w:val="0"/>
          <w:i/>
          <w:sz w:val="22"/>
        </w:rPr>
        <w:t>server start…</w:t>
      </w:r>
      <w:r w:rsidRPr="0002349D">
        <w:rPr>
          <w:b w:val="0"/>
          <w:sz w:val="22"/>
        </w:rPr>
        <w:t>”</w:t>
      </w:r>
      <w:r>
        <w:rPr>
          <w:b w:val="0"/>
          <w:sz w:val="22"/>
        </w:rPr>
        <w:t>.</w:t>
      </w:r>
    </w:p>
    <w:p w14:paraId="7D0D9EBB" w14:textId="6F2DE918" w:rsidR="00181841" w:rsidRPr="0002349D" w:rsidRDefault="00181841" w:rsidP="0002349D">
      <w:pPr>
        <w:spacing w:after="100" w:afterAutospacing="1"/>
        <w:rPr>
          <w:rFonts w:ascii="Arial" w:hAnsi="Arial" w:cs="Arial" w:hint="eastAsia"/>
          <w:sz w:val="22"/>
        </w:rPr>
      </w:pPr>
    </w:p>
    <w:p w14:paraId="36F718BA" w14:textId="3B85AE51" w:rsidR="00AE28AB" w:rsidRDefault="0002349D" w:rsidP="0002349D">
      <w:pPr>
        <w:pStyle w:val="30"/>
        <w:rPr>
          <w:rFonts w:hint="eastAsia"/>
        </w:rPr>
      </w:pPr>
      <w:r>
        <w:rPr>
          <w:noProof/>
          <w:sz w:val="22"/>
        </w:rPr>
        <w:drawing>
          <wp:anchor distT="0" distB="0" distL="114300" distR="114300" simplePos="0" relativeHeight="251668480" behindDoc="0" locked="0" layoutInCell="1" allowOverlap="1" wp14:anchorId="4EAEDBFA" wp14:editId="7ABA97C7">
            <wp:simplePos x="0" y="0"/>
            <wp:positionH relativeFrom="column">
              <wp:posOffset>146050</wp:posOffset>
            </wp:positionH>
            <wp:positionV relativeFrom="paragraph">
              <wp:posOffset>210820</wp:posOffset>
            </wp:positionV>
            <wp:extent cx="5274310" cy="2929890"/>
            <wp:effectExtent l="0" t="0" r="2540" b="381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屏幕截图(30).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929890"/>
                    </a:xfrm>
                    <a:prstGeom prst="rect">
                      <a:avLst/>
                    </a:prstGeom>
                  </pic:spPr>
                </pic:pic>
              </a:graphicData>
            </a:graphic>
          </wp:anchor>
        </w:drawing>
      </w:r>
      <w:r w:rsidR="00AE28AB">
        <w:rPr>
          <w:noProof/>
        </w:rPr>
        <mc:AlternateContent>
          <mc:Choice Requires="wps">
            <w:drawing>
              <wp:anchor distT="0" distB="0" distL="114300" distR="114300" simplePos="0" relativeHeight="251670528" behindDoc="0" locked="0" layoutInCell="1" allowOverlap="1" wp14:anchorId="3A8D099D" wp14:editId="1F95B76A">
                <wp:simplePos x="0" y="0"/>
                <wp:positionH relativeFrom="margin">
                  <wp:posOffset>0</wp:posOffset>
                </wp:positionH>
                <wp:positionV relativeFrom="paragraph">
                  <wp:posOffset>3071495</wp:posOffset>
                </wp:positionV>
                <wp:extent cx="5274310" cy="635"/>
                <wp:effectExtent l="0" t="0" r="2540" b="0"/>
                <wp:wrapTopAndBottom/>
                <wp:docPr id="11" name="文本框 1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38C5AB3E" w14:textId="654A7096" w:rsidR="002510E6" w:rsidRPr="002510E6" w:rsidRDefault="002510E6" w:rsidP="002510E6">
                            <w:pPr>
                              <w:pStyle w:val="a7"/>
                              <w:jc w:val="center"/>
                              <w:rPr>
                                <w:rFonts w:ascii="Arial" w:hAnsi="Arial" w:cs="Arial"/>
                                <w:i/>
                                <w:sz w:val="22"/>
                              </w:rPr>
                            </w:pPr>
                            <w:r w:rsidRPr="002510E6">
                              <w:rPr>
                                <w:i/>
                              </w:rPr>
                              <w:t xml:space="preserve">Figure </w:t>
                            </w:r>
                            <w:r w:rsidR="00CA59D0">
                              <w:rPr>
                                <w:i/>
                              </w:rPr>
                              <w:t>4</w:t>
                            </w:r>
                            <w:r w:rsidRPr="002510E6">
                              <w:rPr>
                                <w:i/>
                              </w:rPr>
                              <w:t>: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8D099D" id="文本框 11" o:spid="_x0000_s1029" type="#_x0000_t202" style="position:absolute;left:0;text-align:left;margin-left:0;margin-top:241.85pt;width:415.3pt;height:.05pt;z-index:2516705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" stroked="f">
                <v:textbox style="mso-fit-shape-to-text:t" inset="0,0,0,0">
                  <w:txbxContent>
                    <w:p w14:paraId="38C5AB3E" w14:textId="654A7096" w:rsidR="002510E6" w:rsidRPr="002510E6" w:rsidRDefault="002510E6" w:rsidP="002510E6">
                      <w:pPr>
                        <w:pStyle w:val="a7"/>
                        <w:jc w:val="center"/>
                        <w:rPr>
                          <w:rFonts w:ascii="Arial" w:hAnsi="Arial" w:cs="Arial"/>
                          <w:i/>
                          <w:sz w:val="22"/>
                        </w:rPr>
                      </w:pPr>
                      <w:r w:rsidRPr="002510E6">
                        <w:rPr>
                          <w:i/>
                        </w:rPr>
                        <w:t xml:space="preserve">Figure </w:t>
                      </w:r>
                      <w:r w:rsidR="00CA59D0">
                        <w:rPr>
                          <w:i/>
                        </w:rPr>
                        <w:t>4</w:t>
                      </w:r>
                      <w:r w:rsidRPr="002510E6">
                        <w:rPr>
                          <w:i/>
                        </w:rPr>
                        <w:t>: server</w:t>
                      </w:r>
                    </w:p>
                  </w:txbxContent>
                </v:textbox>
                <w10:wrap type="topAndBottom" anchorx="margin"/>
              </v:shape>
            </w:pict>
          </mc:Fallback>
        </mc:AlternateContent>
      </w:r>
    </w:p>
    <w:p w14:paraId="5A74C351" w14:textId="1AD61165" w:rsidR="0089065F" w:rsidRPr="0089065F" w:rsidRDefault="009653AD" w:rsidP="00D21411">
      <w:pPr>
        <w:pStyle w:val="30"/>
        <w:ind w:firstLine="420"/>
      </w:pPr>
      <w:r>
        <w:lastRenderedPageBreak/>
        <w:t>C</w:t>
      </w:r>
      <w:r w:rsidR="00D21411">
        <w:t>ode Snippets</w:t>
      </w:r>
    </w:p>
    <w:p w14:paraId="65679D9B" w14:textId="77777777" w:rsidR="00AE28AB" w:rsidRDefault="00AE28AB" w:rsidP="00AE28AB">
      <w:pPr>
        <w:ind w:firstLine="420"/>
        <w:rPr>
          <w:rFonts w:ascii="Arial" w:hAnsi="Arial" w:cs="Arial"/>
          <w:sz w:val="22"/>
        </w:rPr>
      </w:pPr>
      <w:r>
        <w:rPr>
          <w:rFonts w:ascii="Arial" w:hAnsi="Arial" w:cs="Arial"/>
          <w:sz w:val="22"/>
        </w:rPr>
        <w:t>Server:</w:t>
      </w:r>
    </w:p>
    <w:p w14:paraId="593EAFE8" w14:textId="1E8C9279" w:rsidR="00AE28AB" w:rsidRDefault="00145696" w:rsidP="00145696">
      <w:pPr>
        <w:ind w:left="420" w:firstLine="420"/>
        <w:rPr>
          <w:rFonts w:ascii="Arial" w:hAnsi="Arial" w:cs="Arial"/>
          <w:sz w:val="22"/>
        </w:rPr>
      </w:pPr>
      <w:r>
        <w:rPr>
          <w:noProof/>
        </w:rPr>
        <mc:AlternateContent>
          <mc:Choice Requires="wps">
            <w:drawing>
              <wp:anchor distT="0" distB="0" distL="114300" distR="114300" simplePos="0" relativeHeight="251689984" behindDoc="0" locked="0" layoutInCell="1" allowOverlap="1" wp14:anchorId="58851352" wp14:editId="0834CACC">
                <wp:simplePos x="0" y="0"/>
                <wp:positionH relativeFrom="margin">
                  <wp:align>left</wp:align>
                </wp:positionH>
                <wp:positionV relativeFrom="paragraph">
                  <wp:posOffset>6024880</wp:posOffset>
                </wp:positionV>
                <wp:extent cx="5238750" cy="635"/>
                <wp:effectExtent l="0" t="0" r="0" b="0"/>
                <wp:wrapTopAndBottom/>
                <wp:docPr id="19" name="文本框 19"/>
                <wp:cNvGraphicFramePr/>
                <a:graphic xmlns:a="http://schemas.openxmlformats.org/drawingml/2006/main">
                  <a:graphicData uri="http://schemas.microsoft.com/office/word/2010/wordprocessingShape">
                    <wps:wsp>
                      <wps:cNvSpPr txBox="1"/>
                      <wps:spPr>
                        <a:xfrm>
                          <a:off x="0" y="0"/>
                          <a:ext cx="5238750" cy="635"/>
                        </a:xfrm>
                        <a:prstGeom prst="rect">
                          <a:avLst/>
                        </a:prstGeom>
                        <a:solidFill>
                          <a:prstClr val="white"/>
                        </a:solidFill>
                        <a:ln>
                          <a:noFill/>
                        </a:ln>
                      </wps:spPr>
                      <wps:txbx>
                        <w:txbxContent>
                          <w:p w14:paraId="6BAE1788" w14:textId="4CBD9DD0" w:rsidR="00AE28AB" w:rsidRPr="00AE28AB" w:rsidRDefault="00AE28AB" w:rsidP="00AE28AB">
                            <w:pPr>
                              <w:pStyle w:val="a7"/>
                              <w:jc w:val="center"/>
                              <w:rPr>
                                <w:rFonts w:ascii="Arial" w:hAnsi="Arial" w:cs="Arial"/>
                                <w:i/>
                                <w:noProof/>
                                <w:sz w:val="22"/>
                              </w:rPr>
                            </w:pPr>
                            <w:r w:rsidRPr="00AE28AB">
                              <w:rPr>
                                <w:i/>
                              </w:rPr>
                              <w:t xml:space="preserve">Figure </w:t>
                            </w:r>
                            <w:r w:rsidR="00CA59D0">
                              <w:rPr>
                                <w:i/>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851352" id="文本框 19" o:spid="_x0000_s1030" type="#_x0000_t202" style="position:absolute;left:0;text-align:left;margin-left:0;margin-top:474.4pt;width:412.5pt;height:.05pt;z-index:2516899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" stroked="f">
                <v:textbox style="mso-fit-shape-to-text:t" inset="0,0,0,0">
                  <w:txbxContent>
                    <w:p w14:paraId="6BAE1788" w14:textId="4CBD9DD0" w:rsidR="00AE28AB" w:rsidRPr="00AE28AB" w:rsidRDefault="00AE28AB" w:rsidP="00AE28AB">
                      <w:pPr>
                        <w:pStyle w:val="a7"/>
                        <w:jc w:val="center"/>
                        <w:rPr>
                          <w:rFonts w:ascii="Arial" w:hAnsi="Arial" w:cs="Arial"/>
                          <w:i/>
                          <w:noProof/>
                          <w:sz w:val="22"/>
                        </w:rPr>
                      </w:pPr>
                      <w:r w:rsidRPr="00AE28AB">
                        <w:rPr>
                          <w:i/>
                        </w:rPr>
                        <w:t xml:space="preserve">Figure </w:t>
                      </w:r>
                      <w:r w:rsidR="00CA59D0">
                        <w:rPr>
                          <w:i/>
                        </w:rPr>
                        <w:t>5</w:t>
                      </w:r>
                    </w:p>
                  </w:txbxContent>
                </v:textbox>
                <w10:wrap type="topAndBottom" anchorx="margin"/>
              </v:shape>
            </w:pict>
          </mc:Fallback>
        </mc:AlternateContent>
      </w:r>
      <w:r>
        <w:rPr>
          <w:rFonts w:ascii="Arial" w:hAnsi="Arial" w:cs="Arial"/>
          <w:noProof/>
          <w:sz w:val="22"/>
        </w:rPr>
        <w:drawing>
          <wp:anchor distT="0" distB="0" distL="114300" distR="114300" simplePos="0" relativeHeight="251687936" behindDoc="0" locked="0" layoutInCell="1" allowOverlap="1" wp14:anchorId="404EBD5F" wp14:editId="711B2275">
            <wp:simplePos x="0" y="0"/>
            <wp:positionH relativeFrom="margin">
              <wp:align>left</wp:align>
            </wp:positionH>
            <wp:positionV relativeFrom="paragraph">
              <wp:posOffset>869950</wp:posOffset>
            </wp:positionV>
            <wp:extent cx="5238750" cy="5143500"/>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nd.png"/>
                    <pic:cNvPicPr/>
                  </pic:nvPicPr>
                  <pic:blipFill>
                    <a:blip r:embed="rId13">
                      <a:extLst>
                        <a:ext uri="{28A0092B-C50C-407E-A947-70E740481C1C}">
                          <a14:useLocalDpi xmlns:a14="http://schemas.microsoft.com/office/drawing/2010/main" val="0"/>
                        </a:ext>
                      </a:extLst>
                    </a:blip>
                    <a:stretch>
                      <a:fillRect/>
                    </a:stretch>
                  </pic:blipFill>
                  <pic:spPr>
                    <a:xfrm>
                      <a:off x="0" y="0"/>
                      <a:ext cx="5238750" cy="5143500"/>
                    </a:xfrm>
                    <a:prstGeom prst="rect">
                      <a:avLst/>
                    </a:prstGeom>
                  </pic:spPr>
                </pic:pic>
              </a:graphicData>
            </a:graphic>
          </wp:anchor>
        </w:drawing>
      </w:r>
      <w:r w:rsidR="00AE28AB">
        <w:rPr>
          <w:rFonts w:ascii="Arial" w:hAnsi="Arial" w:cs="Arial"/>
          <w:sz w:val="22"/>
        </w:rPr>
        <w:t xml:space="preserve">This code snippet (figure 5) </w:t>
      </w:r>
      <w:r w:rsidR="00B6544C">
        <w:rPr>
          <w:rFonts w:ascii="Arial" w:hAnsi="Arial" w:cs="Arial"/>
          <w:sz w:val="22"/>
        </w:rPr>
        <w:t>shows the code</w:t>
      </w:r>
      <w:r w:rsidR="00634FEA">
        <w:rPr>
          <w:rFonts w:ascii="Arial" w:hAnsi="Arial" w:cs="Arial"/>
          <w:sz w:val="22"/>
        </w:rPr>
        <w:t xml:space="preserve"> that</w:t>
      </w:r>
      <w:r w:rsidR="00AE28AB">
        <w:rPr>
          <w:rFonts w:ascii="Arial" w:hAnsi="Arial" w:cs="Arial"/>
          <w:sz w:val="22"/>
        </w:rPr>
        <w:t xml:space="preserve"> implement sending message functionality</w:t>
      </w:r>
      <w:r w:rsidR="00634FEA">
        <w:rPr>
          <w:rFonts w:ascii="Arial" w:hAnsi="Arial" w:cs="Arial"/>
          <w:sz w:val="22"/>
        </w:rPr>
        <w:t xml:space="preserve"> in server class</w:t>
      </w:r>
      <w:r w:rsidR="00B6544C">
        <w:rPr>
          <w:rFonts w:ascii="Arial" w:hAnsi="Arial" w:cs="Arial"/>
          <w:sz w:val="22"/>
        </w:rPr>
        <w:t>. This method</w:t>
      </w:r>
      <w:r w:rsidR="00AE28AB">
        <w:rPr>
          <w:rFonts w:ascii="Arial" w:hAnsi="Arial" w:cs="Arial"/>
          <w:sz w:val="22"/>
        </w:rPr>
        <w:t xml:space="preserve"> will check if the given message</w:t>
      </w:r>
      <w:r>
        <w:rPr>
          <w:rFonts w:ascii="Arial" w:hAnsi="Arial" w:cs="Arial"/>
          <w:sz w:val="22"/>
        </w:rPr>
        <w:t xml:space="preserve"> is system notices first. Then, it will find the room members and the sender’s socket. Finally, send the message to the room members.</w:t>
      </w:r>
    </w:p>
    <w:p w14:paraId="1B4BFD78" w14:textId="2DF3BFF3" w:rsidR="00145696" w:rsidRDefault="00145696" w:rsidP="00181841">
      <w:pPr>
        <w:rPr>
          <w:rFonts w:ascii="Arial" w:hAnsi="Arial" w:cs="Arial"/>
          <w:sz w:val="22"/>
        </w:rPr>
      </w:pPr>
    </w:p>
    <w:p w14:paraId="177A60EF" w14:textId="54DBC7CB" w:rsidR="00145696" w:rsidRDefault="00145696" w:rsidP="00181841">
      <w:pPr>
        <w:rPr>
          <w:rFonts w:ascii="Arial" w:hAnsi="Arial" w:cs="Arial" w:hint="eastAsia"/>
          <w:sz w:val="22"/>
        </w:rPr>
      </w:pPr>
    </w:p>
    <w:p w14:paraId="30EB266A" w14:textId="728A1A51" w:rsidR="00145696" w:rsidRDefault="00145696" w:rsidP="00CA59D0">
      <w:pPr>
        <w:ind w:left="420" w:firstLine="420"/>
        <w:rPr>
          <w:rFonts w:ascii="Arial" w:hAnsi="Arial" w:cs="Arial"/>
          <w:sz w:val="22"/>
        </w:rPr>
      </w:pPr>
      <w:r>
        <w:rPr>
          <w:rFonts w:ascii="Arial" w:hAnsi="Arial" w:cs="Arial"/>
          <w:sz w:val="22"/>
        </w:rPr>
        <w:t>This code snippet (figure 6 in next page)</w:t>
      </w:r>
      <w:r w:rsidR="00634FEA">
        <w:rPr>
          <w:rFonts w:ascii="Arial" w:hAnsi="Arial" w:cs="Arial"/>
          <w:sz w:val="22"/>
        </w:rPr>
        <w:t xml:space="preserve"> </w:t>
      </w:r>
      <w:r w:rsidR="00B6544C">
        <w:rPr>
          <w:rFonts w:ascii="Arial" w:hAnsi="Arial" w:cs="Arial"/>
          <w:sz w:val="22"/>
        </w:rPr>
        <w:t>shows</w:t>
      </w:r>
      <w:r w:rsidR="00634FEA">
        <w:rPr>
          <w:rFonts w:ascii="Arial" w:hAnsi="Arial" w:cs="Arial"/>
          <w:sz w:val="22"/>
        </w:rPr>
        <w:t xml:space="preserve"> the</w:t>
      </w:r>
      <w:r w:rsidR="00B6544C">
        <w:rPr>
          <w:rFonts w:ascii="Arial" w:hAnsi="Arial" w:cs="Arial"/>
          <w:sz w:val="22"/>
        </w:rPr>
        <w:t xml:space="preserve"> code</w:t>
      </w:r>
      <w:r w:rsidR="00634FEA">
        <w:rPr>
          <w:rFonts w:ascii="Arial" w:hAnsi="Arial" w:cs="Arial"/>
          <w:sz w:val="22"/>
        </w:rPr>
        <w:t xml:space="preserve"> that</w:t>
      </w:r>
      <w:r>
        <w:rPr>
          <w:rFonts w:ascii="Arial" w:hAnsi="Arial" w:cs="Arial"/>
          <w:sz w:val="22"/>
        </w:rPr>
        <w:t xml:space="preserve"> implement creating room functionality</w:t>
      </w:r>
      <w:r w:rsidR="00634FEA">
        <w:rPr>
          <w:rFonts w:ascii="Arial" w:hAnsi="Arial" w:cs="Arial"/>
          <w:sz w:val="22"/>
        </w:rPr>
        <w:t xml:space="preserve"> in server class</w:t>
      </w:r>
      <w:r w:rsidR="00B6544C">
        <w:rPr>
          <w:rFonts w:ascii="Arial" w:hAnsi="Arial" w:cs="Arial"/>
          <w:sz w:val="22"/>
        </w:rPr>
        <w:t>. This method</w:t>
      </w:r>
      <w:r>
        <w:rPr>
          <w:rFonts w:ascii="Arial" w:hAnsi="Arial" w:cs="Arial"/>
          <w:sz w:val="22"/>
        </w:rPr>
        <w:t xml:space="preserve"> will check if the given room name can be used. Then, it will initialize the chat room and add</w:t>
      </w:r>
      <w:r w:rsidR="00CA59D0">
        <w:rPr>
          <w:rFonts w:ascii="Arial" w:hAnsi="Arial" w:cs="Arial"/>
          <w:sz w:val="22"/>
        </w:rPr>
        <w:t xml:space="preserve"> the </w:t>
      </w:r>
      <w:r>
        <w:rPr>
          <w:rFonts w:ascii="Arial" w:hAnsi="Arial" w:cs="Arial"/>
          <w:sz w:val="22"/>
        </w:rPr>
        <w:t>creator to room by calling the Chatroom class.</w:t>
      </w:r>
    </w:p>
    <w:p w14:paraId="7370C0E3" w14:textId="6B310680" w:rsidR="00634FEA" w:rsidRDefault="00634FEA" w:rsidP="00634FEA">
      <w:pPr>
        <w:ind w:left="420" w:firstLine="420"/>
        <w:rPr>
          <w:rFonts w:ascii="Arial" w:hAnsi="Arial" w:cs="Arial"/>
          <w:sz w:val="22"/>
        </w:rPr>
      </w:pPr>
    </w:p>
    <w:p w14:paraId="7C8F7FAC" w14:textId="2373D4FD" w:rsidR="0089065F" w:rsidRPr="0089065F" w:rsidRDefault="0002349D" w:rsidP="00634FEA">
      <w:pPr>
        <w:rPr>
          <w:rFonts w:ascii="Arial" w:hAnsi="Arial" w:cs="Arial"/>
          <w:sz w:val="22"/>
        </w:rPr>
      </w:pPr>
      <w:r>
        <w:rPr>
          <w:noProof/>
        </w:rPr>
        <w:lastRenderedPageBreak/>
        <mc:AlternateContent>
          <mc:Choice Requires="wps">
            <w:drawing>
              <wp:anchor distT="0" distB="0" distL="114300" distR="114300" simplePos="0" relativeHeight="251694080" behindDoc="0" locked="0" layoutInCell="1" allowOverlap="1" wp14:anchorId="34331140" wp14:editId="5E356F9E">
                <wp:simplePos x="0" y="0"/>
                <wp:positionH relativeFrom="column">
                  <wp:posOffset>-1270</wp:posOffset>
                </wp:positionH>
                <wp:positionV relativeFrom="paragraph">
                  <wp:posOffset>2943225</wp:posOffset>
                </wp:positionV>
                <wp:extent cx="5274310" cy="635"/>
                <wp:effectExtent l="0" t="0" r="2540" b="18415"/>
                <wp:wrapTopAndBottom/>
                <wp:docPr id="22" name="文本框 22"/>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496674E1" w14:textId="0224C467" w:rsidR="0002349D" w:rsidRPr="0002349D" w:rsidRDefault="0002349D" w:rsidP="0002349D">
                            <w:pPr>
                              <w:pStyle w:val="a7"/>
                              <w:jc w:val="center"/>
                              <w:rPr>
                                <w:rFonts w:ascii="Arial" w:hAnsi="Arial" w:cs="Arial"/>
                                <w:i/>
                                <w:sz w:val="22"/>
                              </w:rPr>
                            </w:pPr>
                            <w:r w:rsidRPr="0002349D">
                              <w:rPr>
                                <w:i/>
                              </w:rP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331140" id="文本框 22" o:spid="_x0000_s1031" type="#_x0000_t202" style="position:absolute;left:0;text-align:left;margin-left:-.1pt;margin-top:231.75pt;width:415.3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" stroked="f">
                <v:textbox style="mso-fit-shape-to-text:t" inset="0,0,0,0">
                  <w:txbxContent>
                    <w:p w14:paraId="496674E1" w14:textId="0224C467" w:rsidR="0002349D" w:rsidRPr="0002349D" w:rsidRDefault="0002349D" w:rsidP="0002349D">
                      <w:pPr>
                        <w:pStyle w:val="a7"/>
                        <w:jc w:val="center"/>
                        <w:rPr>
                          <w:rFonts w:ascii="Arial" w:hAnsi="Arial" w:cs="Arial"/>
                          <w:i/>
                          <w:sz w:val="22"/>
                        </w:rPr>
                      </w:pPr>
                      <w:r w:rsidRPr="0002349D">
                        <w:rPr>
                          <w:i/>
                        </w:rPr>
                        <w:t>Figure 6</w:t>
                      </w:r>
                    </w:p>
                  </w:txbxContent>
                </v:textbox>
                <w10:wrap type="topAndBottom"/>
              </v:shape>
            </w:pict>
          </mc:Fallback>
        </mc:AlternateContent>
      </w:r>
      <w:r w:rsidR="00181841">
        <w:rPr>
          <w:rFonts w:ascii="Arial" w:hAnsi="Arial" w:cs="Arial"/>
          <w:noProof/>
          <w:sz w:val="22"/>
        </w:rPr>
        <w:drawing>
          <wp:anchor distT="0" distB="0" distL="114300" distR="114300" simplePos="0" relativeHeight="251674624" behindDoc="0" locked="0" layoutInCell="1" allowOverlap="1" wp14:anchorId="59608CCA" wp14:editId="60769AFD">
            <wp:simplePos x="0" y="0"/>
            <wp:positionH relativeFrom="margin">
              <wp:align>center</wp:align>
            </wp:positionH>
            <wp:positionV relativeFrom="paragraph">
              <wp:posOffset>114300</wp:posOffset>
            </wp:positionV>
            <wp:extent cx="5274310" cy="2771775"/>
            <wp:effectExtent l="0" t="0" r="2540" b="952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reate.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771775"/>
                    </a:xfrm>
                    <a:prstGeom prst="rect">
                      <a:avLst/>
                    </a:prstGeom>
                  </pic:spPr>
                </pic:pic>
              </a:graphicData>
            </a:graphic>
          </wp:anchor>
        </w:drawing>
      </w:r>
    </w:p>
    <w:p w14:paraId="0F3BC061" w14:textId="76101027" w:rsidR="00634FEA" w:rsidRDefault="00634FEA" w:rsidP="00634FEA">
      <w:pPr>
        <w:ind w:left="420" w:firstLine="420"/>
        <w:rPr>
          <w:rFonts w:ascii="Arial" w:hAnsi="Arial" w:cs="Arial"/>
          <w:sz w:val="22"/>
        </w:rPr>
      </w:pPr>
      <w:r>
        <w:rPr>
          <w:rFonts w:ascii="Arial" w:hAnsi="Arial" w:cs="Arial"/>
          <w:sz w:val="22"/>
        </w:rPr>
        <w:t xml:space="preserve">This code snippet (figure 7) </w:t>
      </w:r>
      <w:r w:rsidR="00B6544C">
        <w:rPr>
          <w:rFonts w:ascii="Arial" w:hAnsi="Arial" w:cs="Arial"/>
          <w:sz w:val="22"/>
        </w:rPr>
        <w:t>shows the code</w:t>
      </w:r>
      <w:r>
        <w:rPr>
          <w:rFonts w:ascii="Arial" w:hAnsi="Arial" w:cs="Arial"/>
          <w:sz w:val="22"/>
        </w:rPr>
        <w:t xml:space="preserve"> that implement deleting room f</w:t>
      </w:r>
      <w:r w:rsidR="00B6544C">
        <w:rPr>
          <w:rFonts w:ascii="Arial" w:hAnsi="Arial" w:cs="Arial"/>
          <w:sz w:val="22"/>
        </w:rPr>
        <w:t>unctionality in server class. This method</w:t>
      </w:r>
      <w:r>
        <w:rPr>
          <w:rFonts w:ascii="Arial" w:hAnsi="Arial" w:cs="Arial"/>
          <w:sz w:val="22"/>
        </w:rPr>
        <w:t xml:space="preserve"> will check if the requestor is the room creator. If yes, then, it will remove everyone in the room</w:t>
      </w:r>
      <w:r w:rsidR="00613E0F">
        <w:rPr>
          <w:rFonts w:ascii="Arial" w:hAnsi="Arial" w:cs="Arial"/>
          <w:sz w:val="22"/>
        </w:rPr>
        <w:t xml:space="preserve"> and add them to global.</w:t>
      </w:r>
      <w:r>
        <w:rPr>
          <w:rFonts w:ascii="Arial" w:hAnsi="Arial" w:cs="Arial"/>
          <w:sz w:val="22"/>
        </w:rPr>
        <w:t xml:space="preserve"> </w:t>
      </w:r>
      <w:r w:rsidR="00613E0F">
        <w:rPr>
          <w:rFonts w:ascii="Arial" w:hAnsi="Arial" w:cs="Arial"/>
          <w:sz w:val="22"/>
        </w:rPr>
        <w:t>Finally,</w:t>
      </w:r>
      <w:r>
        <w:rPr>
          <w:rFonts w:ascii="Arial" w:hAnsi="Arial" w:cs="Arial"/>
          <w:sz w:val="22"/>
        </w:rPr>
        <w:t xml:space="preserve"> set the room number to 0</w:t>
      </w:r>
      <w:r w:rsidR="00613E0F">
        <w:rPr>
          <w:rFonts w:ascii="Arial" w:hAnsi="Arial" w:cs="Arial"/>
          <w:sz w:val="22"/>
        </w:rPr>
        <w:t xml:space="preserve"> and set the room name to null</w:t>
      </w:r>
      <w:r>
        <w:rPr>
          <w:rFonts w:ascii="Arial" w:hAnsi="Arial" w:cs="Arial"/>
          <w:sz w:val="22"/>
        </w:rPr>
        <w:t>.</w:t>
      </w:r>
    </w:p>
    <w:p w14:paraId="6724FF22" w14:textId="55A065A0" w:rsidR="00093B6D" w:rsidRDefault="00634FEA" w:rsidP="00634FEA">
      <w:pPr>
        <w:rPr>
          <w:rFonts w:ascii="Arial" w:hAnsi="Arial" w:cs="Arial"/>
          <w:sz w:val="22"/>
        </w:rPr>
      </w:pPr>
      <w:r>
        <w:rPr>
          <w:noProof/>
        </w:rPr>
        <w:t xml:space="preserve"> </w:t>
      </w:r>
      <w:r>
        <w:rPr>
          <w:noProof/>
        </w:rPr>
        <mc:AlternateContent>
          <mc:Choice Requires="wps">
            <w:drawing>
              <wp:anchor distT="0" distB="0" distL="114300" distR="114300" simplePos="0" relativeHeight="251698176" behindDoc="0" locked="0" layoutInCell="1" allowOverlap="1" wp14:anchorId="05679228" wp14:editId="2F4DDB19">
                <wp:simplePos x="0" y="0"/>
                <wp:positionH relativeFrom="column">
                  <wp:posOffset>0</wp:posOffset>
                </wp:positionH>
                <wp:positionV relativeFrom="paragraph">
                  <wp:posOffset>3668395</wp:posOffset>
                </wp:positionV>
                <wp:extent cx="5274310" cy="635"/>
                <wp:effectExtent l="0" t="0" r="2540" b="18415"/>
                <wp:wrapTopAndBottom/>
                <wp:docPr id="24" name="文本框 24"/>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06FECD2B" w14:textId="4C452ACC" w:rsidR="00634FEA" w:rsidRPr="00634FEA" w:rsidRDefault="00634FEA" w:rsidP="00634FEA">
                            <w:pPr>
                              <w:pStyle w:val="a7"/>
                              <w:jc w:val="center"/>
                              <w:rPr>
                                <w:i/>
                                <w:noProof/>
                              </w:rPr>
                            </w:pPr>
                            <w:r w:rsidRPr="00634FEA">
                              <w:rPr>
                                <w:i/>
                              </w:rP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679228" id="文本框 24" o:spid="_x0000_s1032" type="#_x0000_t202" style="position:absolute;left:0;text-align:left;margin-left:0;margin-top:288.85pt;width:415.3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" stroked="f">
                <v:textbox style="mso-fit-shape-to-text:t" inset="0,0,0,0">
                  <w:txbxContent>
                    <w:p w14:paraId="06FECD2B" w14:textId="4C452ACC" w:rsidR="00634FEA" w:rsidRPr="00634FEA" w:rsidRDefault="00634FEA" w:rsidP="00634FEA">
                      <w:pPr>
                        <w:pStyle w:val="a7"/>
                        <w:jc w:val="center"/>
                        <w:rPr>
                          <w:i/>
                          <w:noProof/>
                        </w:rPr>
                      </w:pPr>
                      <w:r w:rsidRPr="00634FEA">
                        <w:rPr>
                          <w:i/>
                        </w:rPr>
                        <w:t>Figure 7</w:t>
                      </w:r>
                    </w:p>
                  </w:txbxContent>
                </v:textbox>
                <w10:wrap type="topAndBottom"/>
              </v:shape>
            </w:pict>
          </mc:Fallback>
        </mc:AlternateContent>
      </w:r>
      <w:r>
        <w:rPr>
          <w:noProof/>
        </w:rPr>
        <w:drawing>
          <wp:anchor distT="0" distB="0" distL="114300" distR="114300" simplePos="0" relativeHeight="251696128" behindDoc="0" locked="0" layoutInCell="1" allowOverlap="1" wp14:anchorId="120F91D8" wp14:editId="6D867EEE">
            <wp:simplePos x="0" y="0"/>
            <wp:positionH relativeFrom="column">
              <wp:posOffset>0</wp:posOffset>
            </wp:positionH>
            <wp:positionV relativeFrom="paragraph">
              <wp:posOffset>195580</wp:posOffset>
            </wp:positionV>
            <wp:extent cx="5274310" cy="3415665"/>
            <wp:effectExtent l="0" t="0" r="254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415665"/>
                    </a:xfrm>
                    <a:prstGeom prst="rect">
                      <a:avLst/>
                    </a:prstGeom>
                  </pic:spPr>
                </pic:pic>
              </a:graphicData>
            </a:graphic>
          </wp:anchor>
        </w:drawing>
      </w:r>
    </w:p>
    <w:p w14:paraId="270F4DD3" w14:textId="77777777" w:rsidR="00634FEA" w:rsidRDefault="00634FEA" w:rsidP="0058265F">
      <w:pPr>
        <w:ind w:left="420" w:firstLine="420"/>
        <w:rPr>
          <w:rFonts w:ascii="Arial" w:hAnsi="Arial" w:cs="Arial"/>
          <w:sz w:val="22"/>
        </w:rPr>
      </w:pPr>
    </w:p>
    <w:p w14:paraId="7CEB4C57" w14:textId="77777777" w:rsidR="00634FEA" w:rsidRDefault="00634FEA" w:rsidP="0058265F">
      <w:pPr>
        <w:ind w:left="420" w:firstLine="420"/>
        <w:rPr>
          <w:rFonts w:ascii="Arial" w:hAnsi="Arial" w:cs="Arial"/>
          <w:sz w:val="22"/>
        </w:rPr>
      </w:pPr>
    </w:p>
    <w:p w14:paraId="7BA1812C" w14:textId="32CD4EA8" w:rsidR="00634FEA" w:rsidRDefault="00634FEA" w:rsidP="00613E0F">
      <w:pPr>
        <w:rPr>
          <w:rFonts w:ascii="Arial" w:hAnsi="Arial" w:cs="Arial" w:hint="eastAsia"/>
          <w:sz w:val="22"/>
        </w:rPr>
      </w:pPr>
    </w:p>
    <w:p w14:paraId="594D5302" w14:textId="60E23EDB" w:rsidR="00634FEA" w:rsidRDefault="00634FEA" w:rsidP="00634FEA">
      <w:pPr>
        <w:ind w:left="420" w:firstLine="420"/>
        <w:rPr>
          <w:rFonts w:ascii="Arial" w:hAnsi="Arial" w:cs="Arial"/>
          <w:sz w:val="22"/>
        </w:rPr>
      </w:pPr>
      <w:r>
        <w:rPr>
          <w:rFonts w:ascii="Arial" w:hAnsi="Arial" w:cs="Arial"/>
          <w:sz w:val="22"/>
        </w:rPr>
        <w:lastRenderedPageBreak/>
        <w:t>This</w:t>
      </w:r>
      <w:r w:rsidR="00B6544C">
        <w:rPr>
          <w:rFonts w:ascii="Arial" w:hAnsi="Arial" w:cs="Arial"/>
          <w:sz w:val="22"/>
        </w:rPr>
        <w:t xml:space="preserve"> code snippet (figure 8) </w:t>
      </w:r>
      <w:r w:rsidR="00B6544C">
        <w:rPr>
          <w:rFonts w:ascii="Arial" w:hAnsi="Arial" w:cs="Arial"/>
          <w:sz w:val="22"/>
        </w:rPr>
        <w:t>shows the code</w:t>
      </w:r>
      <w:r>
        <w:rPr>
          <w:rFonts w:ascii="Arial" w:hAnsi="Arial" w:cs="Arial"/>
          <w:sz w:val="22"/>
        </w:rPr>
        <w:t xml:space="preserve"> that implement </w:t>
      </w:r>
      <w:r>
        <w:rPr>
          <w:rFonts w:ascii="Arial" w:hAnsi="Arial" w:cs="Arial" w:hint="eastAsia"/>
          <w:sz w:val="22"/>
        </w:rPr>
        <w:t>joining</w:t>
      </w:r>
      <w:r>
        <w:rPr>
          <w:rFonts w:ascii="Arial" w:hAnsi="Arial" w:cs="Arial"/>
          <w:sz w:val="22"/>
        </w:rPr>
        <w:t xml:space="preserve"> room f</w:t>
      </w:r>
      <w:r w:rsidR="00B6544C">
        <w:rPr>
          <w:rFonts w:ascii="Arial" w:hAnsi="Arial" w:cs="Arial"/>
          <w:sz w:val="22"/>
        </w:rPr>
        <w:t>unctionality in server class. This method</w:t>
      </w:r>
      <w:r>
        <w:rPr>
          <w:rFonts w:ascii="Arial" w:hAnsi="Arial" w:cs="Arial"/>
          <w:sz w:val="22"/>
        </w:rPr>
        <w:t xml:space="preserve"> will check if the given room exist</w:t>
      </w:r>
      <w:r w:rsidR="00613E0F">
        <w:rPr>
          <w:rFonts w:ascii="Arial" w:hAnsi="Arial" w:cs="Arial"/>
          <w:sz w:val="22"/>
        </w:rPr>
        <w:t>s</w:t>
      </w:r>
      <w:r>
        <w:rPr>
          <w:rFonts w:ascii="Arial" w:hAnsi="Arial" w:cs="Arial"/>
          <w:sz w:val="22"/>
        </w:rPr>
        <w:t>. If yes, it will check if the user is in the room block list. If the user is not in the list, add the user to this room</w:t>
      </w:r>
      <w:r w:rsidR="00613E0F">
        <w:rPr>
          <w:rFonts w:ascii="Arial" w:hAnsi="Arial" w:cs="Arial"/>
          <w:sz w:val="22"/>
        </w:rPr>
        <w:t>, and remove the user from old room</w:t>
      </w:r>
      <w:r>
        <w:rPr>
          <w:rFonts w:ascii="Arial" w:hAnsi="Arial" w:cs="Arial"/>
          <w:sz w:val="22"/>
        </w:rPr>
        <w:t>.</w:t>
      </w:r>
    </w:p>
    <w:p w14:paraId="060ECDA9" w14:textId="7C8D9943" w:rsidR="0089065F" w:rsidRPr="0089065F" w:rsidRDefault="00634FEA" w:rsidP="00634FEA">
      <w:pPr>
        <w:rPr>
          <w:rFonts w:ascii="Arial" w:hAnsi="Arial" w:cs="Arial"/>
          <w:sz w:val="22"/>
        </w:rPr>
      </w:pPr>
      <w:r>
        <w:rPr>
          <w:noProof/>
        </w:rPr>
        <mc:AlternateContent>
          <mc:Choice Requires="wps">
            <w:drawing>
              <wp:anchor distT="0" distB="0" distL="114300" distR="114300" simplePos="0" relativeHeight="251700224" behindDoc="0" locked="0" layoutInCell="1" allowOverlap="1" wp14:anchorId="5F3DA529" wp14:editId="49440569">
                <wp:simplePos x="0" y="0"/>
                <wp:positionH relativeFrom="column">
                  <wp:posOffset>-2540</wp:posOffset>
                </wp:positionH>
                <wp:positionV relativeFrom="paragraph">
                  <wp:posOffset>3569335</wp:posOffset>
                </wp:positionV>
                <wp:extent cx="5274310" cy="635"/>
                <wp:effectExtent l="0" t="0" r="2540" b="18415"/>
                <wp:wrapTopAndBottom/>
                <wp:docPr id="25" name="文本框 25"/>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34B87B73" w14:textId="3B2F8AFA" w:rsidR="00634FEA" w:rsidRPr="00634FEA" w:rsidRDefault="00634FEA" w:rsidP="00634FEA">
                            <w:pPr>
                              <w:pStyle w:val="a7"/>
                              <w:jc w:val="center"/>
                              <w:rPr>
                                <w:rFonts w:hint="eastAsia"/>
                                <w:i/>
                              </w:rPr>
                            </w:pPr>
                            <w:r w:rsidRPr="00634FEA">
                              <w:rPr>
                                <w:i/>
                              </w:rPr>
                              <w:t>Figure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3DA529" id="文本框 25" o:spid="_x0000_s1033" type="#_x0000_t202" style="position:absolute;left:0;text-align:left;margin-left:-.2pt;margin-top:281.05pt;width:415.3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" stroked="f">
                <v:textbox style="mso-fit-shape-to-text:t" inset="0,0,0,0">
                  <w:txbxContent>
                    <w:p w14:paraId="34B87B73" w14:textId="3B2F8AFA" w:rsidR="00634FEA" w:rsidRPr="00634FEA" w:rsidRDefault="00634FEA" w:rsidP="00634FEA">
                      <w:pPr>
                        <w:pStyle w:val="a7"/>
                        <w:jc w:val="center"/>
                        <w:rPr>
                          <w:rFonts w:hint="eastAsia"/>
                          <w:i/>
                        </w:rPr>
                      </w:pPr>
                      <w:r w:rsidRPr="00634FEA">
                        <w:rPr>
                          <w:i/>
                        </w:rPr>
                        <w:t>Figure 8</w:t>
                      </w:r>
                    </w:p>
                  </w:txbxContent>
                </v:textbox>
                <w10:wrap type="topAndBottom"/>
              </v:shape>
            </w:pict>
          </mc:Fallback>
        </mc:AlternateContent>
      </w:r>
      <w:r>
        <w:rPr>
          <w:rFonts w:ascii="Arial" w:hAnsi="Arial" w:cs="Arial"/>
          <w:noProof/>
          <w:sz w:val="22"/>
        </w:rPr>
        <w:drawing>
          <wp:anchor distT="0" distB="0" distL="114300" distR="114300" simplePos="0" relativeHeight="251675648" behindDoc="0" locked="0" layoutInCell="1" allowOverlap="1" wp14:anchorId="62881304" wp14:editId="2CDF8F9B">
            <wp:simplePos x="0" y="0"/>
            <wp:positionH relativeFrom="margin">
              <wp:align>right</wp:align>
            </wp:positionH>
            <wp:positionV relativeFrom="paragraph">
              <wp:posOffset>140970</wp:posOffset>
            </wp:positionV>
            <wp:extent cx="5274310" cy="3371215"/>
            <wp:effectExtent l="0" t="0" r="2540" b="635"/>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join.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371215"/>
                    </a:xfrm>
                    <a:prstGeom prst="rect">
                      <a:avLst/>
                    </a:prstGeom>
                  </pic:spPr>
                </pic:pic>
              </a:graphicData>
            </a:graphic>
          </wp:anchor>
        </w:drawing>
      </w:r>
      <w:r>
        <w:rPr>
          <w:rFonts w:ascii="Arial" w:hAnsi="Arial" w:cs="Arial"/>
          <w:noProof/>
          <w:sz w:val="22"/>
        </w:rPr>
        <w:t xml:space="preserve"> </w:t>
      </w:r>
    </w:p>
    <w:p w14:paraId="452F6451" w14:textId="4DA816EA" w:rsidR="00093B6D" w:rsidRDefault="00613E0F" w:rsidP="00613E0F">
      <w:pPr>
        <w:ind w:left="420" w:firstLine="420"/>
        <w:rPr>
          <w:rFonts w:ascii="Arial" w:hAnsi="Arial" w:cs="Arial" w:hint="eastAsia"/>
          <w:sz w:val="22"/>
        </w:rPr>
      </w:pPr>
      <w:r>
        <w:rPr>
          <w:noProof/>
        </w:rPr>
        <mc:AlternateContent>
          <mc:Choice Requires="wps">
            <w:drawing>
              <wp:anchor distT="0" distB="0" distL="114300" distR="114300" simplePos="0" relativeHeight="251702272" behindDoc="0" locked="0" layoutInCell="1" allowOverlap="1" wp14:anchorId="691680D9" wp14:editId="6AACA056">
                <wp:simplePos x="0" y="0"/>
                <wp:positionH relativeFrom="margin">
                  <wp:posOffset>2609850</wp:posOffset>
                </wp:positionH>
                <wp:positionV relativeFrom="paragraph">
                  <wp:posOffset>3616325</wp:posOffset>
                </wp:positionV>
                <wp:extent cx="622300" cy="204470"/>
                <wp:effectExtent l="0" t="0" r="6350" b="5080"/>
                <wp:wrapTopAndBottom/>
                <wp:docPr id="26" name="文本框 26"/>
                <wp:cNvGraphicFramePr/>
                <a:graphic xmlns:a="http://schemas.openxmlformats.org/drawingml/2006/main">
                  <a:graphicData uri="http://schemas.microsoft.com/office/word/2010/wordprocessingShape">
                    <wps:wsp>
                      <wps:cNvSpPr txBox="1"/>
                      <wps:spPr>
                        <a:xfrm>
                          <a:off x="0" y="0"/>
                          <a:ext cx="622300" cy="204470"/>
                        </a:xfrm>
                        <a:prstGeom prst="rect">
                          <a:avLst/>
                        </a:prstGeom>
                        <a:solidFill>
                          <a:prstClr val="white"/>
                        </a:solidFill>
                        <a:ln>
                          <a:noFill/>
                        </a:ln>
                      </wps:spPr>
                      <wps:txbx>
                        <w:txbxContent>
                          <w:p w14:paraId="3397B03E" w14:textId="468A373A" w:rsidR="00613E0F" w:rsidRPr="00613E0F" w:rsidRDefault="00613E0F" w:rsidP="00613E0F">
                            <w:pPr>
                              <w:pStyle w:val="a7"/>
                              <w:jc w:val="center"/>
                              <w:rPr>
                                <w:rFonts w:ascii="Arial" w:hAnsi="Arial" w:cs="Arial"/>
                                <w:i/>
                                <w:sz w:val="22"/>
                              </w:rPr>
                            </w:pPr>
                            <w:r w:rsidRPr="00613E0F">
                              <w:rPr>
                                <w:i/>
                              </w:rPr>
                              <w:t>Figure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680D9" id="文本框 26" o:spid="_x0000_s1034" type="#_x0000_t202" style="position:absolute;left:0;text-align:left;margin-left:205.5pt;margin-top:284.75pt;width:49pt;height:16.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" stroked="f">
                <v:textbox inset="0,0,0,0">
                  <w:txbxContent>
                    <w:p w14:paraId="3397B03E" w14:textId="468A373A" w:rsidR="00613E0F" w:rsidRPr="00613E0F" w:rsidRDefault="00613E0F" w:rsidP="00613E0F">
                      <w:pPr>
                        <w:pStyle w:val="a7"/>
                        <w:jc w:val="center"/>
                        <w:rPr>
                          <w:rFonts w:ascii="Arial" w:hAnsi="Arial" w:cs="Arial"/>
                          <w:i/>
                          <w:sz w:val="22"/>
                        </w:rPr>
                      </w:pPr>
                      <w:r w:rsidRPr="00613E0F">
                        <w:rPr>
                          <w:i/>
                        </w:rPr>
                        <w:t>Figure 9</w:t>
                      </w:r>
                    </w:p>
                  </w:txbxContent>
                </v:textbox>
                <w10:wrap type="topAndBottom" anchorx="margin"/>
              </v:shape>
            </w:pict>
          </mc:Fallback>
        </mc:AlternateContent>
      </w:r>
      <w:r>
        <w:rPr>
          <w:rFonts w:ascii="Arial" w:hAnsi="Arial" w:cs="Arial"/>
          <w:noProof/>
          <w:sz w:val="22"/>
        </w:rPr>
        <w:drawing>
          <wp:anchor distT="0" distB="0" distL="114300" distR="114300" simplePos="0" relativeHeight="251679744" behindDoc="0" locked="0" layoutInCell="1" allowOverlap="1" wp14:anchorId="5B7752C7" wp14:editId="7919838D">
            <wp:simplePos x="0" y="0"/>
            <wp:positionH relativeFrom="margin">
              <wp:posOffset>50800</wp:posOffset>
            </wp:positionH>
            <wp:positionV relativeFrom="paragraph">
              <wp:posOffset>835025</wp:posOffset>
            </wp:positionV>
            <wp:extent cx="4997450" cy="284480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lock.png"/>
                    <pic:cNvPicPr/>
                  </pic:nvPicPr>
                  <pic:blipFill>
                    <a:blip r:embed="rId17">
                      <a:extLst>
                        <a:ext uri="{28A0092B-C50C-407E-A947-70E740481C1C}">
                          <a14:useLocalDpi xmlns:a14="http://schemas.microsoft.com/office/drawing/2010/main" val="0"/>
                        </a:ext>
                      </a:extLst>
                    </a:blip>
                    <a:stretch>
                      <a:fillRect/>
                    </a:stretch>
                  </pic:blipFill>
                  <pic:spPr>
                    <a:xfrm>
                      <a:off x="0" y="0"/>
                      <a:ext cx="4997450" cy="2844800"/>
                    </a:xfrm>
                    <a:prstGeom prst="rect">
                      <a:avLst/>
                    </a:prstGeom>
                  </pic:spPr>
                </pic:pic>
              </a:graphicData>
            </a:graphic>
            <wp14:sizeRelH relativeFrom="margin">
              <wp14:pctWidth>0</wp14:pctWidth>
            </wp14:sizeRelH>
            <wp14:sizeRelV relativeFrom="margin">
              <wp14:pctHeight>0</wp14:pctHeight>
            </wp14:sizeRelV>
          </wp:anchor>
        </w:drawing>
      </w:r>
      <w:r w:rsidR="00634FEA">
        <w:rPr>
          <w:rFonts w:ascii="Arial" w:hAnsi="Arial" w:cs="Arial"/>
          <w:sz w:val="22"/>
        </w:rPr>
        <w:t xml:space="preserve">This code snippet (figure 9) </w:t>
      </w:r>
      <w:r w:rsidR="00B6544C">
        <w:rPr>
          <w:rFonts w:ascii="Arial" w:hAnsi="Arial" w:cs="Arial"/>
          <w:sz w:val="22"/>
        </w:rPr>
        <w:t>shows the code</w:t>
      </w:r>
      <w:r w:rsidR="00634FEA">
        <w:rPr>
          <w:rFonts w:ascii="Arial" w:hAnsi="Arial" w:cs="Arial"/>
          <w:sz w:val="22"/>
        </w:rPr>
        <w:t xml:space="preserve"> that implement blocking user f</w:t>
      </w:r>
      <w:r w:rsidR="00B6544C">
        <w:rPr>
          <w:rFonts w:ascii="Arial" w:hAnsi="Arial" w:cs="Arial"/>
          <w:sz w:val="22"/>
        </w:rPr>
        <w:t>unctionality in server class. This method</w:t>
      </w:r>
      <w:r w:rsidR="00634FEA">
        <w:rPr>
          <w:rFonts w:ascii="Arial" w:hAnsi="Arial" w:cs="Arial"/>
          <w:sz w:val="22"/>
        </w:rPr>
        <w:t xml:space="preserve"> will check if the blocked user exist</w:t>
      </w:r>
      <w:r>
        <w:rPr>
          <w:rFonts w:ascii="Arial" w:hAnsi="Arial" w:cs="Arial"/>
          <w:sz w:val="22"/>
        </w:rPr>
        <w:t>s</w:t>
      </w:r>
      <w:r w:rsidR="00634FEA">
        <w:rPr>
          <w:rFonts w:ascii="Arial" w:hAnsi="Arial" w:cs="Arial"/>
          <w:sz w:val="22"/>
        </w:rPr>
        <w:t xml:space="preserve">. If yes, it will check if the </w:t>
      </w:r>
      <w:r>
        <w:rPr>
          <w:rFonts w:ascii="Arial" w:hAnsi="Arial" w:cs="Arial"/>
          <w:sz w:val="22"/>
        </w:rPr>
        <w:t>requestor is the creator of the room</w:t>
      </w:r>
      <w:r w:rsidR="00634FEA">
        <w:rPr>
          <w:rFonts w:ascii="Arial" w:hAnsi="Arial" w:cs="Arial"/>
          <w:sz w:val="22"/>
        </w:rPr>
        <w:t xml:space="preserve">. If the </w:t>
      </w:r>
      <w:r>
        <w:rPr>
          <w:rFonts w:ascii="Arial" w:hAnsi="Arial" w:cs="Arial"/>
          <w:sz w:val="22"/>
        </w:rPr>
        <w:t>requestor is creator</w:t>
      </w:r>
      <w:r w:rsidR="00634FEA">
        <w:rPr>
          <w:rFonts w:ascii="Arial" w:hAnsi="Arial" w:cs="Arial"/>
          <w:sz w:val="22"/>
        </w:rPr>
        <w:t xml:space="preserve">, </w:t>
      </w:r>
      <w:r>
        <w:rPr>
          <w:rFonts w:ascii="Arial" w:hAnsi="Arial" w:cs="Arial"/>
          <w:sz w:val="22"/>
        </w:rPr>
        <w:t>remove the blocked user, and add the user to global</w:t>
      </w:r>
      <w:r w:rsidR="00634FEA">
        <w:rPr>
          <w:rFonts w:ascii="Arial" w:hAnsi="Arial" w:cs="Arial"/>
          <w:sz w:val="22"/>
        </w:rPr>
        <w:t>.</w:t>
      </w:r>
    </w:p>
    <w:p w14:paraId="37979FC5" w14:textId="35FE1026" w:rsidR="00613E0F" w:rsidRDefault="00613E0F" w:rsidP="00613E0F">
      <w:pPr>
        <w:ind w:left="420" w:firstLine="420"/>
        <w:rPr>
          <w:rFonts w:ascii="Arial" w:hAnsi="Arial" w:cs="Arial"/>
          <w:sz w:val="22"/>
        </w:rPr>
      </w:pPr>
      <w:r>
        <w:rPr>
          <w:rFonts w:ascii="Arial" w:hAnsi="Arial" w:cs="Arial"/>
          <w:sz w:val="22"/>
        </w:rPr>
        <w:lastRenderedPageBreak/>
        <w:t xml:space="preserve">This code snippet (figure 10) </w:t>
      </w:r>
      <w:r w:rsidR="00B6544C">
        <w:rPr>
          <w:rFonts w:ascii="Arial" w:hAnsi="Arial" w:cs="Arial"/>
          <w:sz w:val="22"/>
        </w:rPr>
        <w:t>shows the code</w:t>
      </w:r>
      <w:r>
        <w:rPr>
          <w:rFonts w:ascii="Arial" w:hAnsi="Arial" w:cs="Arial"/>
          <w:sz w:val="22"/>
        </w:rPr>
        <w:t xml:space="preserve"> that implement unblocking user functionality in server class. </w:t>
      </w:r>
      <w:r w:rsidR="00B6544C">
        <w:rPr>
          <w:rFonts w:ascii="Arial" w:hAnsi="Arial" w:cs="Arial"/>
          <w:sz w:val="22"/>
        </w:rPr>
        <w:t>This method</w:t>
      </w:r>
      <w:r>
        <w:rPr>
          <w:rFonts w:ascii="Arial" w:hAnsi="Arial" w:cs="Arial"/>
          <w:sz w:val="22"/>
        </w:rPr>
        <w:t xml:space="preserve"> will check if the unblocked user exists. If yes, it will check if the requestor is the room creator. If the requestor is the creator, remove the unblocked user from block list.</w:t>
      </w:r>
    </w:p>
    <w:p w14:paraId="1F64D234" w14:textId="5EF19A37" w:rsidR="00181841" w:rsidRDefault="00613E0F" w:rsidP="00613E0F">
      <w:pPr>
        <w:ind w:left="420" w:firstLine="420"/>
        <w:rPr>
          <w:rFonts w:ascii="Arial" w:hAnsi="Arial" w:cs="Arial"/>
          <w:sz w:val="22"/>
        </w:rPr>
      </w:pPr>
      <w:r>
        <w:rPr>
          <w:noProof/>
        </w:rPr>
        <mc:AlternateContent>
          <mc:Choice Requires="wps">
            <w:drawing>
              <wp:anchor distT="0" distB="0" distL="114300" distR="114300" simplePos="0" relativeHeight="251704320" behindDoc="0" locked="0" layoutInCell="1" allowOverlap="1" wp14:anchorId="75B60FF6" wp14:editId="3596B2BF">
                <wp:simplePos x="0" y="0"/>
                <wp:positionH relativeFrom="column">
                  <wp:posOffset>88900</wp:posOffset>
                </wp:positionH>
                <wp:positionV relativeFrom="paragraph">
                  <wp:posOffset>3909060</wp:posOffset>
                </wp:positionV>
                <wp:extent cx="4610100" cy="635"/>
                <wp:effectExtent l="0" t="0" r="0" b="18415"/>
                <wp:wrapTopAndBottom/>
                <wp:docPr id="27" name="文本框 27"/>
                <wp:cNvGraphicFramePr/>
                <a:graphic xmlns:a="http://schemas.openxmlformats.org/drawingml/2006/main">
                  <a:graphicData uri="http://schemas.microsoft.com/office/word/2010/wordprocessingShape">
                    <wps:wsp>
                      <wps:cNvSpPr txBox="1"/>
                      <wps:spPr>
                        <a:xfrm>
                          <a:off x="0" y="0"/>
                          <a:ext cx="4610100" cy="635"/>
                        </a:xfrm>
                        <a:prstGeom prst="rect">
                          <a:avLst/>
                        </a:prstGeom>
                        <a:solidFill>
                          <a:prstClr val="white"/>
                        </a:solidFill>
                        <a:ln>
                          <a:noFill/>
                        </a:ln>
                      </wps:spPr>
                      <wps:txbx>
                        <w:txbxContent>
                          <w:p w14:paraId="27077895" w14:textId="181941DE" w:rsidR="00613E0F" w:rsidRPr="00613E0F" w:rsidRDefault="00613E0F" w:rsidP="00613E0F">
                            <w:pPr>
                              <w:pStyle w:val="a7"/>
                              <w:jc w:val="center"/>
                              <w:rPr>
                                <w:rFonts w:ascii="Arial" w:hAnsi="Arial" w:cs="Arial"/>
                                <w:i/>
                                <w:noProof/>
                                <w:sz w:val="22"/>
                              </w:rPr>
                            </w:pPr>
                            <w:r w:rsidRPr="00613E0F">
                              <w:rPr>
                                <w:i/>
                              </w:rPr>
                              <w:t>Figure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B60FF6" id="文本框 27" o:spid="_x0000_s1035" type="#_x0000_t202" style="position:absolute;left:0;text-align:left;margin-left:7pt;margin-top:307.8pt;width:363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" stroked="f">
                <v:textbox style="mso-fit-shape-to-text:t" inset="0,0,0,0">
                  <w:txbxContent>
                    <w:p w14:paraId="27077895" w14:textId="181941DE" w:rsidR="00613E0F" w:rsidRPr="00613E0F" w:rsidRDefault="00613E0F" w:rsidP="00613E0F">
                      <w:pPr>
                        <w:pStyle w:val="a7"/>
                        <w:jc w:val="center"/>
                        <w:rPr>
                          <w:rFonts w:ascii="Arial" w:hAnsi="Arial" w:cs="Arial"/>
                          <w:i/>
                          <w:noProof/>
                          <w:sz w:val="22"/>
                        </w:rPr>
                      </w:pPr>
                      <w:r w:rsidRPr="00613E0F">
                        <w:rPr>
                          <w:i/>
                        </w:rPr>
                        <w:t>Figure 10</w:t>
                      </w:r>
                    </w:p>
                  </w:txbxContent>
                </v:textbox>
                <w10:wrap type="topAndBottom"/>
              </v:shape>
            </w:pict>
          </mc:Fallback>
        </mc:AlternateContent>
      </w:r>
      <w:r>
        <w:rPr>
          <w:rFonts w:ascii="Arial" w:hAnsi="Arial" w:cs="Arial"/>
          <w:noProof/>
          <w:sz w:val="22"/>
        </w:rPr>
        <w:drawing>
          <wp:anchor distT="0" distB="0" distL="114300" distR="114300" simplePos="0" relativeHeight="251677696" behindDoc="0" locked="0" layoutInCell="1" allowOverlap="1" wp14:anchorId="2F553886" wp14:editId="72986AAA">
            <wp:simplePos x="0" y="0"/>
            <wp:positionH relativeFrom="margin">
              <wp:posOffset>88900</wp:posOffset>
            </wp:positionH>
            <wp:positionV relativeFrom="paragraph">
              <wp:posOffset>226060</wp:posOffset>
            </wp:positionV>
            <wp:extent cx="4610100" cy="3625850"/>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block.png"/>
                    <pic:cNvPicPr/>
                  </pic:nvPicPr>
                  <pic:blipFill>
                    <a:blip r:embed="rId18">
                      <a:extLst>
                        <a:ext uri="{28A0092B-C50C-407E-A947-70E740481C1C}">
                          <a14:useLocalDpi xmlns:a14="http://schemas.microsoft.com/office/drawing/2010/main" val="0"/>
                        </a:ext>
                      </a:extLst>
                    </a:blip>
                    <a:stretch>
                      <a:fillRect/>
                    </a:stretch>
                  </pic:blipFill>
                  <pic:spPr>
                    <a:xfrm>
                      <a:off x="0" y="0"/>
                      <a:ext cx="4610100" cy="3625850"/>
                    </a:xfrm>
                    <a:prstGeom prst="rect">
                      <a:avLst/>
                    </a:prstGeom>
                  </pic:spPr>
                </pic:pic>
              </a:graphicData>
            </a:graphic>
          </wp:anchor>
        </w:drawing>
      </w:r>
      <w:r w:rsidR="00093B6D">
        <w:rPr>
          <w:rFonts w:ascii="Arial" w:hAnsi="Arial" w:cs="Arial"/>
          <w:sz w:val="22"/>
        </w:rPr>
        <w:tab/>
      </w:r>
    </w:p>
    <w:p w14:paraId="587FB961" w14:textId="246F076D" w:rsidR="00181841" w:rsidRDefault="00181841" w:rsidP="0058265F">
      <w:pPr>
        <w:ind w:firstLine="420"/>
        <w:rPr>
          <w:rFonts w:ascii="Arial" w:hAnsi="Arial" w:cs="Arial"/>
          <w:sz w:val="22"/>
        </w:rPr>
      </w:pPr>
    </w:p>
    <w:p w14:paraId="2DED0A42" w14:textId="4580E0C4" w:rsidR="00613E0F" w:rsidRDefault="00B6544C" w:rsidP="00613E0F">
      <w:pPr>
        <w:ind w:left="420" w:firstLine="420"/>
        <w:rPr>
          <w:rFonts w:ascii="Arial" w:hAnsi="Arial" w:cs="Arial"/>
          <w:sz w:val="22"/>
        </w:rPr>
      </w:pPr>
      <w:r>
        <w:rPr>
          <w:rFonts w:ascii="Arial" w:hAnsi="Arial" w:cs="Arial"/>
          <w:noProof/>
          <w:sz w:val="22"/>
        </w:rPr>
        <w:drawing>
          <wp:anchor distT="0" distB="0" distL="114300" distR="114300" simplePos="0" relativeHeight="251685888" behindDoc="0" locked="0" layoutInCell="1" allowOverlap="1" wp14:anchorId="0FA5E85F" wp14:editId="66C22049">
            <wp:simplePos x="0" y="0"/>
            <wp:positionH relativeFrom="margin">
              <wp:posOffset>264160</wp:posOffset>
            </wp:positionH>
            <wp:positionV relativeFrom="paragraph">
              <wp:posOffset>789940</wp:posOffset>
            </wp:positionV>
            <wp:extent cx="5274310" cy="2430780"/>
            <wp:effectExtent l="0" t="0" r="2540" b="762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ngename.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2430780"/>
                    </a:xfrm>
                    <a:prstGeom prst="rect">
                      <a:avLst/>
                    </a:prstGeom>
                  </pic:spPr>
                </pic:pic>
              </a:graphicData>
            </a:graphic>
          </wp:anchor>
        </w:drawing>
      </w:r>
      <w:r>
        <w:rPr>
          <w:noProof/>
        </w:rPr>
        <mc:AlternateContent>
          <mc:Choice Requires="wps">
            <w:drawing>
              <wp:anchor distT="0" distB="0" distL="114300" distR="114300" simplePos="0" relativeHeight="251706368" behindDoc="0" locked="0" layoutInCell="1" allowOverlap="1" wp14:anchorId="112BC5FE" wp14:editId="73DB706D">
                <wp:simplePos x="0" y="0"/>
                <wp:positionH relativeFrom="margin">
                  <wp:posOffset>-1270</wp:posOffset>
                </wp:positionH>
                <wp:positionV relativeFrom="paragraph">
                  <wp:posOffset>3067685</wp:posOffset>
                </wp:positionV>
                <wp:extent cx="5274310" cy="198120"/>
                <wp:effectExtent l="0" t="0" r="2540" b="0"/>
                <wp:wrapTopAndBottom/>
                <wp:docPr id="28" name="文本框 28"/>
                <wp:cNvGraphicFramePr/>
                <a:graphic xmlns:a="http://schemas.openxmlformats.org/drawingml/2006/main">
                  <a:graphicData uri="http://schemas.microsoft.com/office/word/2010/wordprocessingShape">
                    <wps:wsp>
                      <wps:cNvSpPr txBox="1"/>
                      <wps:spPr>
                        <a:xfrm>
                          <a:off x="0" y="0"/>
                          <a:ext cx="5274310" cy="198120"/>
                        </a:xfrm>
                        <a:prstGeom prst="rect">
                          <a:avLst/>
                        </a:prstGeom>
                        <a:solidFill>
                          <a:prstClr val="white"/>
                        </a:solidFill>
                        <a:ln>
                          <a:noFill/>
                        </a:ln>
                      </wps:spPr>
                      <wps:txbx>
                        <w:txbxContent>
                          <w:p w14:paraId="70DDB64E" w14:textId="2E12A111" w:rsidR="00613E0F" w:rsidRPr="00613E0F" w:rsidRDefault="00613E0F" w:rsidP="00613E0F">
                            <w:pPr>
                              <w:pStyle w:val="a7"/>
                              <w:jc w:val="center"/>
                              <w:rPr>
                                <w:rFonts w:ascii="Arial" w:hAnsi="Arial" w:cs="Arial"/>
                                <w:i/>
                                <w:noProof/>
                                <w:sz w:val="22"/>
                              </w:rPr>
                            </w:pPr>
                            <w:r w:rsidRPr="00613E0F">
                              <w:rPr>
                                <w:i/>
                              </w:rPr>
                              <w:t>Figure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2BC5FE" id="文本框 28" o:spid="_x0000_s1036" type="#_x0000_t202" style="position:absolute;left:0;text-align:left;margin-left:-.1pt;margin-top:241.55pt;width:415.3pt;height:15.6pt;z-index:2517063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" stroked="f">
                <v:textbox style="mso-fit-shape-to-text:t" inset="0,0,0,0">
                  <w:txbxContent>
                    <w:p w14:paraId="70DDB64E" w14:textId="2E12A111" w:rsidR="00613E0F" w:rsidRPr="00613E0F" w:rsidRDefault="00613E0F" w:rsidP="00613E0F">
                      <w:pPr>
                        <w:pStyle w:val="a7"/>
                        <w:jc w:val="center"/>
                        <w:rPr>
                          <w:rFonts w:ascii="Arial" w:hAnsi="Arial" w:cs="Arial"/>
                          <w:i/>
                          <w:noProof/>
                          <w:sz w:val="22"/>
                        </w:rPr>
                      </w:pPr>
                      <w:r w:rsidRPr="00613E0F">
                        <w:rPr>
                          <w:i/>
                        </w:rPr>
                        <w:t>Figure 11</w:t>
                      </w:r>
                    </w:p>
                  </w:txbxContent>
                </v:textbox>
                <w10:wrap type="topAndBottom" anchorx="margin"/>
              </v:shape>
            </w:pict>
          </mc:Fallback>
        </mc:AlternateContent>
      </w:r>
      <w:r w:rsidR="00613E0F" w:rsidRPr="00613E0F">
        <w:rPr>
          <w:rFonts w:ascii="Arial" w:hAnsi="Arial" w:cs="Arial"/>
          <w:sz w:val="22"/>
        </w:rPr>
        <w:t xml:space="preserve"> </w:t>
      </w:r>
      <w:r w:rsidR="00613E0F">
        <w:rPr>
          <w:rFonts w:ascii="Arial" w:hAnsi="Arial" w:cs="Arial"/>
          <w:sz w:val="22"/>
        </w:rPr>
        <w:t xml:space="preserve">This code snippet (figure 11) </w:t>
      </w:r>
      <w:r>
        <w:rPr>
          <w:rFonts w:ascii="Arial" w:hAnsi="Arial" w:cs="Arial"/>
          <w:sz w:val="22"/>
        </w:rPr>
        <w:t>shows the code</w:t>
      </w:r>
      <w:r w:rsidR="00613E0F">
        <w:rPr>
          <w:rFonts w:ascii="Arial" w:hAnsi="Arial" w:cs="Arial"/>
          <w:sz w:val="22"/>
        </w:rPr>
        <w:t xml:space="preserve"> that implement changing alias f</w:t>
      </w:r>
      <w:r>
        <w:rPr>
          <w:rFonts w:ascii="Arial" w:hAnsi="Arial" w:cs="Arial"/>
          <w:sz w:val="22"/>
        </w:rPr>
        <w:t>unctionality in server class. this method</w:t>
      </w:r>
      <w:r w:rsidR="00613E0F">
        <w:rPr>
          <w:rFonts w:ascii="Arial" w:hAnsi="Arial" w:cs="Arial"/>
          <w:sz w:val="22"/>
        </w:rPr>
        <w:t xml:space="preserve"> will check if the given name can be used. If yes, it will set the new alias to client list, which is the list that store the </w:t>
      </w:r>
      <w:r>
        <w:rPr>
          <w:rFonts w:ascii="Arial" w:hAnsi="Arial" w:cs="Arial"/>
          <w:sz w:val="22"/>
        </w:rPr>
        <w:t>users’</w:t>
      </w:r>
      <w:r w:rsidR="00613E0F">
        <w:rPr>
          <w:rFonts w:ascii="Arial" w:hAnsi="Arial" w:cs="Arial"/>
          <w:sz w:val="22"/>
        </w:rPr>
        <w:t xml:space="preserve"> info</w:t>
      </w:r>
      <w:r>
        <w:rPr>
          <w:rFonts w:ascii="Arial" w:hAnsi="Arial" w:cs="Arial"/>
          <w:sz w:val="22"/>
        </w:rPr>
        <w:t>r</w:t>
      </w:r>
      <w:r w:rsidR="00613E0F">
        <w:rPr>
          <w:rFonts w:ascii="Arial" w:hAnsi="Arial" w:cs="Arial"/>
          <w:sz w:val="22"/>
        </w:rPr>
        <w:t>mation.</w:t>
      </w:r>
    </w:p>
    <w:p w14:paraId="3BD5BAD7" w14:textId="792A410A" w:rsidR="00613E0F" w:rsidRPr="00613E0F" w:rsidRDefault="00613E0F" w:rsidP="00613E0F">
      <w:pPr>
        <w:ind w:firstLine="420"/>
        <w:rPr>
          <w:rFonts w:ascii="Arial" w:hAnsi="Arial" w:cs="Arial" w:hint="eastAsia"/>
          <w:sz w:val="22"/>
        </w:rPr>
      </w:pPr>
    </w:p>
    <w:p w14:paraId="3C28446E" w14:textId="498EE509" w:rsidR="0089065F" w:rsidRDefault="00B6544C" w:rsidP="00B6544C">
      <w:pPr>
        <w:ind w:left="420" w:firstLine="420"/>
        <w:rPr>
          <w:rFonts w:ascii="Arial" w:hAnsi="Arial" w:cs="Arial"/>
          <w:sz w:val="22"/>
        </w:rPr>
      </w:pPr>
      <w:r>
        <w:rPr>
          <w:noProof/>
        </w:rPr>
        <w:lastRenderedPageBreak/>
        <mc:AlternateContent>
          <mc:Choice Requires="wps">
            <w:drawing>
              <wp:anchor distT="0" distB="0" distL="114300" distR="114300" simplePos="0" relativeHeight="251708416" behindDoc="0" locked="0" layoutInCell="1" allowOverlap="1" wp14:anchorId="06ACFB29" wp14:editId="735B91C8">
                <wp:simplePos x="0" y="0"/>
                <wp:positionH relativeFrom="column">
                  <wp:posOffset>189230</wp:posOffset>
                </wp:positionH>
                <wp:positionV relativeFrom="paragraph">
                  <wp:posOffset>7862570</wp:posOffset>
                </wp:positionV>
                <wp:extent cx="4933950" cy="635"/>
                <wp:effectExtent l="0" t="0" r="0" b="18415"/>
                <wp:wrapTopAndBottom/>
                <wp:docPr id="7" name="文本框 7"/>
                <wp:cNvGraphicFramePr/>
                <a:graphic xmlns:a="http://schemas.openxmlformats.org/drawingml/2006/main">
                  <a:graphicData uri="http://schemas.microsoft.com/office/word/2010/wordprocessingShape">
                    <wps:wsp>
                      <wps:cNvSpPr txBox="1"/>
                      <wps:spPr>
                        <a:xfrm>
                          <a:off x="0" y="0"/>
                          <a:ext cx="4933950" cy="635"/>
                        </a:xfrm>
                        <a:prstGeom prst="rect">
                          <a:avLst/>
                        </a:prstGeom>
                        <a:solidFill>
                          <a:prstClr val="white"/>
                        </a:solidFill>
                        <a:ln>
                          <a:noFill/>
                        </a:ln>
                      </wps:spPr>
                      <wps:txbx>
                        <w:txbxContent>
                          <w:p w14:paraId="5440830B" w14:textId="50C3361B" w:rsidR="00B6544C" w:rsidRPr="00B6544C" w:rsidRDefault="00B6544C" w:rsidP="00B6544C">
                            <w:pPr>
                              <w:pStyle w:val="a7"/>
                              <w:jc w:val="center"/>
                              <w:rPr>
                                <w:rFonts w:ascii="Arial" w:hAnsi="Arial" w:cs="Arial"/>
                                <w:i/>
                                <w:noProof/>
                                <w:sz w:val="22"/>
                              </w:rPr>
                            </w:pPr>
                            <w:r w:rsidRPr="00B6544C">
                              <w:rPr>
                                <w:i/>
                              </w:rPr>
                              <w:t>Figure 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ACFB29" id="文本框 7" o:spid="_x0000_s1037" type="#_x0000_t202" style="position:absolute;left:0;text-align:left;margin-left:14.9pt;margin-top:619.1pt;width:388.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" stroked="f">
                <v:textbox style="mso-fit-shape-to-text:t" inset="0,0,0,0">
                  <w:txbxContent>
                    <w:p w14:paraId="5440830B" w14:textId="50C3361B" w:rsidR="00B6544C" w:rsidRPr="00B6544C" w:rsidRDefault="00B6544C" w:rsidP="00B6544C">
                      <w:pPr>
                        <w:pStyle w:val="a7"/>
                        <w:jc w:val="center"/>
                        <w:rPr>
                          <w:rFonts w:ascii="Arial" w:hAnsi="Arial" w:cs="Arial"/>
                          <w:i/>
                          <w:noProof/>
                          <w:sz w:val="22"/>
                        </w:rPr>
                      </w:pPr>
                      <w:r w:rsidRPr="00B6544C">
                        <w:rPr>
                          <w:i/>
                        </w:rPr>
                        <w:t>Figure 12</w:t>
                      </w:r>
                    </w:p>
                  </w:txbxContent>
                </v:textbox>
                <w10:wrap type="topAndBottom"/>
              </v:shape>
            </w:pict>
          </mc:Fallback>
        </mc:AlternateContent>
      </w:r>
      <w:r>
        <w:rPr>
          <w:rFonts w:ascii="Arial" w:hAnsi="Arial" w:cs="Arial"/>
          <w:noProof/>
          <w:sz w:val="22"/>
        </w:rPr>
        <w:drawing>
          <wp:anchor distT="0" distB="0" distL="114300" distR="114300" simplePos="0" relativeHeight="251683840" behindDoc="0" locked="0" layoutInCell="1" allowOverlap="1" wp14:anchorId="06106046" wp14:editId="422DB785">
            <wp:simplePos x="0" y="0"/>
            <wp:positionH relativeFrom="margin">
              <wp:posOffset>189230</wp:posOffset>
            </wp:positionH>
            <wp:positionV relativeFrom="paragraph">
              <wp:posOffset>579120</wp:posOffset>
            </wp:positionV>
            <wp:extent cx="4933950" cy="722630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atroom.png"/>
                    <pic:cNvPicPr/>
                  </pic:nvPicPr>
                  <pic:blipFill>
                    <a:blip r:embed="rId20">
                      <a:extLst>
                        <a:ext uri="{28A0092B-C50C-407E-A947-70E740481C1C}">
                          <a14:useLocalDpi xmlns:a14="http://schemas.microsoft.com/office/drawing/2010/main" val="0"/>
                        </a:ext>
                      </a:extLst>
                    </a:blip>
                    <a:stretch>
                      <a:fillRect/>
                    </a:stretch>
                  </pic:blipFill>
                  <pic:spPr>
                    <a:xfrm>
                      <a:off x="0" y="0"/>
                      <a:ext cx="4933950" cy="7226300"/>
                    </a:xfrm>
                    <a:prstGeom prst="rect">
                      <a:avLst/>
                    </a:prstGeom>
                  </pic:spPr>
                </pic:pic>
              </a:graphicData>
            </a:graphic>
          </wp:anchor>
        </w:drawing>
      </w:r>
      <w:r>
        <w:rPr>
          <w:rFonts w:ascii="Arial" w:hAnsi="Arial" w:cs="Arial"/>
          <w:sz w:val="22"/>
        </w:rPr>
        <w:t>This code snippet (figure 12</w:t>
      </w:r>
      <w:r w:rsidRPr="00B6544C">
        <w:rPr>
          <w:rFonts w:ascii="Arial" w:hAnsi="Arial" w:cs="Arial"/>
          <w:sz w:val="22"/>
        </w:rPr>
        <w:t xml:space="preserve">) </w:t>
      </w:r>
      <w:r>
        <w:rPr>
          <w:rFonts w:ascii="Arial" w:hAnsi="Arial" w:cs="Arial"/>
          <w:sz w:val="22"/>
        </w:rPr>
        <w:t>shows the code</w:t>
      </w:r>
      <w:r w:rsidRPr="00B6544C">
        <w:rPr>
          <w:rFonts w:ascii="Arial" w:hAnsi="Arial" w:cs="Arial"/>
          <w:sz w:val="22"/>
        </w:rPr>
        <w:t xml:space="preserve"> </w:t>
      </w:r>
      <w:r>
        <w:rPr>
          <w:rFonts w:ascii="Arial" w:hAnsi="Arial" w:cs="Arial"/>
          <w:sz w:val="22"/>
        </w:rPr>
        <w:t xml:space="preserve">of </w:t>
      </w:r>
      <w:r w:rsidRPr="00B6544C">
        <w:rPr>
          <w:rFonts w:ascii="Arial" w:hAnsi="Arial" w:cs="Arial"/>
          <w:sz w:val="22"/>
        </w:rPr>
        <w:t xml:space="preserve">the </w:t>
      </w:r>
      <w:r>
        <w:rPr>
          <w:rFonts w:ascii="Arial" w:hAnsi="Arial" w:cs="Arial"/>
          <w:sz w:val="22"/>
        </w:rPr>
        <w:t>Chatroom class. this class will create an object with 5 attributes and 4 methods.</w:t>
      </w:r>
    </w:p>
    <w:p w14:paraId="3CD23CEC" w14:textId="5644A639" w:rsidR="00B6544C" w:rsidRDefault="00B6544C" w:rsidP="00B6544C">
      <w:pPr>
        <w:ind w:left="420" w:firstLine="420"/>
        <w:rPr>
          <w:rFonts w:ascii="Arial" w:hAnsi="Arial" w:cs="Arial"/>
          <w:sz w:val="22"/>
        </w:rPr>
      </w:pPr>
    </w:p>
    <w:p w14:paraId="22A9B578" w14:textId="6DADE7AF" w:rsidR="00B6544C" w:rsidRDefault="00B6544C" w:rsidP="00B6544C">
      <w:pPr>
        <w:ind w:left="420" w:firstLine="420"/>
        <w:rPr>
          <w:rFonts w:ascii="Arial" w:hAnsi="Arial" w:cs="Arial"/>
          <w:sz w:val="22"/>
        </w:rPr>
      </w:pPr>
    </w:p>
    <w:p w14:paraId="439E048F" w14:textId="60840051" w:rsidR="00B6544C" w:rsidRDefault="00B6544C" w:rsidP="00B6544C">
      <w:pPr>
        <w:ind w:left="420" w:firstLine="420"/>
        <w:rPr>
          <w:rFonts w:ascii="Arial" w:hAnsi="Arial" w:cs="Arial"/>
          <w:sz w:val="22"/>
        </w:rPr>
      </w:pPr>
    </w:p>
    <w:p w14:paraId="430D0881" w14:textId="29276545" w:rsidR="00B6544C" w:rsidRDefault="00B6544C" w:rsidP="00B6544C">
      <w:pPr>
        <w:ind w:left="420" w:firstLine="420"/>
        <w:rPr>
          <w:rFonts w:ascii="Arial" w:hAnsi="Arial" w:cs="Arial"/>
          <w:sz w:val="22"/>
        </w:rPr>
      </w:pPr>
    </w:p>
    <w:p w14:paraId="037D074D" w14:textId="0B14D3BD" w:rsidR="00B6544C" w:rsidRDefault="00B6544C" w:rsidP="00B6544C">
      <w:pPr>
        <w:pStyle w:val="30"/>
        <w:ind w:firstLine="360"/>
      </w:pPr>
      <w:r>
        <w:rPr>
          <w:rFonts w:hint="eastAsia"/>
        </w:rPr>
        <w:lastRenderedPageBreak/>
        <w:t>Use Case</w:t>
      </w:r>
      <w:r>
        <w:t>s</w:t>
      </w:r>
    </w:p>
    <w:p w14:paraId="06E02235" w14:textId="4BB72A4C" w:rsidR="00B6544C" w:rsidRPr="00B6544C" w:rsidRDefault="00B6544C" w:rsidP="001529B1">
      <w:pPr>
        <w:pStyle w:val="a3"/>
        <w:numPr>
          <w:ilvl w:val="0"/>
          <w:numId w:val="2"/>
        </w:numPr>
        <w:spacing w:before="0" w:after="0"/>
        <w:jc w:val="left"/>
        <w:rPr>
          <w:rFonts w:ascii="Arial" w:hAnsi="Arial" w:cs="Arial"/>
          <w:b w:val="0"/>
          <w:sz w:val="22"/>
          <w:szCs w:val="22"/>
        </w:rPr>
      </w:pPr>
      <w:r w:rsidRPr="00B6544C">
        <w:rPr>
          <w:rFonts w:ascii="Arial" w:hAnsi="Arial" w:cs="Arial"/>
          <w:b w:val="0"/>
          <w:sz w:val="22"/>
          <w:szCs w:val="22"/>
        </w:rPr>
        <w:t>Send Message:</w:t>
      </w:r>
    </w:p>
    <w:p w14:paraId="1B8A9562" w14:textId="21A0AF12" w:rsidR="00B6544C" w:rsidRDefault="00B6544C" w:rsidP="00B6544C">
      <w:pPr>
        <w:pStyle w:val="a3"/>
        <w:spacing w:before="0" w:after="0"/>
        <w:ind w:left="420" w:firstLine="420"/>
        <w:jc w:val="left"/>
        <w:rPr>
          <w:rFonts w:ascii="Arial" w:hAnsi="Arial" w:cs="Arial"/>
          <w:b w:val="0"/>
          <w:sz w:val="22"/>
          <w:szCs w:val="22"/>
        </w:rPr>
      </w:pPr>
      <w:r>
        <w:rPr>
          <w:noProof/>
        </w:rPr>
        <mc:AlternateContent>
          <mc:Choice Requires="wps">
            <w:drawing>
              <wp:anchor distT="0" distB="0" distL="114300" distR="114300" simplePos="0" relativeHeight="251716608" behindDoc="0" locked="0" layoutInCell="1" allowOverlap="1" wp14:anchorId="60A1420B" wp14:editId="0518BFB4">
                <wp:simplePos x="0" y="0"/>
                <wp:positionH relativeFrom="margin">
                  <wp:align>right</wp:align>
                </wp:positionH>
                <wp:positionV relativeFrom="paragraph">
                  <wp:posOffset>2690535</wp:posOffset>
                </wp:positionV>
                <wp:extent cx="2460625" cy="635"/>
                <wp:effectExtent l="0" t="0" r="0" b="0"/>
                <wp:wrapTopAndBottom/>
                <wp:docPr id="31" name="文本框 31"/>
                <wp:cNvGraphicFramePr/>
                <a:graphic xmlns:a="http://schemas.openxmlformats.org/drawingml/2006/main">
                  <a:graphicData uri="http://schemas.microsoft.com/office/word/2010/wordprocessingShape">
                    <wps:wsp>
                      <wps:cNvSpPr txBox="1"/>
                      <wps:spPr>
                        <a:xfrm>
                          <a:off x="0" y="0"/>
                          <a:ext cx="2460625" cy="635"/>
                        </a:xfrm>
                        <a:prstGeom prst="rect">
                          <a:avLst/>
                        </a:prstGeom>
                        <a:solidFill>
                          <a:prstClr val="white"/>
                        </a:solidFill>
                        <a:ln>
                          <a:noFill/>
                        </a:ln>
                      </wps:spPr>
                      <wps:txbx>
                        <w:txbxContent>
                          <w:p w14:paraId="1098A3B8" w14:textId="5ED451A2" w:rsidR="00B6544C" w:rsidRPr="00B6544C" w:rsidRDefault="00B6544C" w:rsidP="00B6544C">
                            <w:pPr>
                              <w:pStyle w:val="a7"/>
                              <w:jc w:val="center"/>
                              <w:rPr>
                                <w:i/>
                                <w:noProof/>
                              </w:rPr>
                            </w:pPr>
                            <w:r w:rsidRPr="00B6544C">
                              <w:rPr>
                                <w:i/>
                              </w:rPr>
                              <w:t>Figure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A1420B" id="文本框 31" o:spid="_x0000_s1038" type="#_x0000_t202" style="position:absolute;left:0;text-align:left;margin-left:142.55pt;margin-top:211.85pt;width:193.75pt;height:.05pt;z-index:2517166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" stroked="f">
                <v:textbox style="mso-fit-shape-to-text:t" inset="0,0,0,0">
                  <w:txbxContent>
                    <w:p w14:paraId="1098A3B8" w14:textId="5ED451A2" w:rsidR="00B6544C" w:rsidRPr="00B6544C" w:rsidRDefault="00B6544C" w:rsidP="00B6544C">
                      <w:pPr>
                        <w:pStyle w:val="a7"/>
                        <w:jc w:val="center"/>
                        <w:rPr>
                          <w:i/>
                          <w:noProof/>
                        </w:rPr>
                      </w:pPr>
                      <w:r w:rsidRPr="00B6544C">
                        <w:rPr>
                          <w:i/>
                        </w:rPr>
                        <w:t>Figure 14</w:t>
                      </w:r>
                    </w:p>
                  </w:txbxContent>
                </v:textbox>
                <w10:wrap type="topAndBottom" anchorx="margin"/>
              </v:shape>
            </w:pict>
          </mc:Fallback>
        </mc:AlternateContent>
      </w:r>
      <w:r>
        <w:rPr>
          <w:noProof/>
        </w:rPr>
        <w:drawing>
          <wp:anchor distT="0" distB="0" distL="114300" distR="114300" simplePos="0" relativeHeight="251710464" behindDoc="0" locked="0" layoutInCell="1" allowOverlap="1" wp14:anchorId="7C064D0D" wp14:editId="0F828E25">
            <wp:simplePos x="0" y="0"/>
            <wp:positionH relativeFrom="margin">
              <wp:posOffset>267190</wp:posOffset>
            </wp:positionH>
            <wp:positionV relativeFrom="paragraph">
              <wp:posOffset>815710</wp:posOffset>
            </wp:positionV>
            <wp:extent cx="2432050" cy="1693545"/>
            <wp:effectExtent l="0" t="0" r="6350" b="190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32050" cy="16935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8656" behindDoc="0" locked="0" layoutInCell="1" allowOverlap="1" wp14:anchorId="4EE10459" wp14:editId="4670DB4F">
            <wp:simplePos x="0" y="0"/>
            <wp:positionH relativeFrom="margin">
              <wp:posOffset>2912352</wp:posOffset>
            </wp:positionH>
            <wp:positionV relativeFrom="paragraph">
              <wp:posOffset>763648</wp:posOffset>
            </wp:positionV>
            <wp:extent cx="1825625" cy="1950085"/>
            <wp:effectExtent l="0" t="0" r="3175" b="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25625" cy="19500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2512" behindDoc="0" locked="0" layoutInCell="1" allowOverlap="1" wp14:anchorId="313C00F4" wp14:editId="6B93243C">
                <wp:simplePos x="0" y="0"/>
                <wp:positionH relativeFrom="column">
                  <wp:posOffset>273050</wp:posOffset>
                </wp:positionH>
                <wp:positionV relativeFrom="paragraph">
                  <wp:posOffset>2583815</wp:posOffset>
                </wp:positionV>
                <wp:extent cx="2432050" cy="635"/>
                <wp:effectExtent l="0" t="0" r="6350" b="18415"/>
                <wp:wrapTopAndBottom/>
                <wp:docPr id="29" name="文本框 29"/>
                <wp:cNvGraphicFramePr/>
                <a:graphic xmlns:a="http://schemas.openxmlformats.org/drawingml/2006/main">
                  <a:graphicData uri="http://schemas.microsoft.com/office/word/2010/wordprocessingShape">
                    <wps:wsp>
                      <wps:cNvSpPr txBox="1"/>
                      <wps:spPr>
                        <a:xfrm>
                          <a:off x="0" y="0"/>
                          <a:ext cx="2432050" cy="635"/>
                        </a:xfrm>
                        <a:prstGeom prst="rect">
                          <a:avLst/>
                        </a:prstGeom>
                        <a:solidFill>
                          <a:prstClr val="white"/>
                        </a:solidFill>
                        <a:ln>
                          <a:noFill/>
                        </a:ln>
                      </wps:spPr>
                      <wps:txbx>
                        <w:txbxContent>
                          <w:p w14:paraId="726E9D15" w14:textId="1991F908" w:rsidR="00B6544C" w:rsidRPr="00B6544C" w:rsidRDefault="00B6544C" w:rsidP="00B6544C">
                            <w:pPr>
                              <w:pStyle w:val="a7"/>
                              <w:jc w:val="center"/>
                              <w:rPr>
                                <w:b/>
                                <w:bCs/>
                                <w:i/>
                                <w:noProof/>
                                <w:kern w:val="28"/>
                                <w:sz w:val="32"/>
                                <w:szCs w:val="32"/>
                              </w:rPr>
                            </w:pPr>
                            <w:r w:rsidRPr="00B6544C">
                              <w:rPr>
                                <w:i/>
                              </w:rPr>
                              <w:t>Figure 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3C00F4" id="文本框 29" o:spid="_x0000_s1039" type="#_x0000_t202" style="position:absolute;left:0;text-align:left;margin-left:21.5pt;margin-top:203.45pt;width:191.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" stroked="f">
                <v:textbox style="mso-fit-shape-to-text:t" inset="0,0,0,0">
                  <w:txbxContent>
                    <w:p w14:paraId="726E9D15" w14:textId="1991F908" w:rsidR="00B6544C" w:rsidRPr="00B6544C" w:rsidRDefault="00B6544C" w:rsidP="00B6544C">
                      <w:pPr>
                        <w:pStyle w:val="a7"/>
                        <w:jc w:val="center"/>
                        <w:rPr>
                          <w:b/>
                          <w:bCs/>
                          <w:i/>
                          <w:noProof/>
                          <w:kern w:val="28"/>
                          <w:sz w:val="32"/>
                          <w:szCs w:val="32"/>
                        </w:rPr>
                      </w:pPr>
                      <w:r w:rsidRPr="00B6544C">
                        <w:rPr>
                          <w:i/>
                        </w:rPr>
                        <w:t>Figure 13</w:t>
                      </w:r>
                    </w:p>
                  </w:txbxContent>
                </v:textbox>
                <w10:wrap type="topAndBottom"/>
              </v:shape>
            </w:pict>
          </mc:Fallback>
        </mc:AlternateContent>
      </w:r>
      <w:r w:rsidRPr="00B6544C">
        <w:rPr>
          <w:rFonts w:ascii="Arial" w:hAnsi="Arial" w:cs="Arial"/>
          <w:b w:val="0"/>
          <w:sz w:val="22"/>
          <w:szCs w:val="22"/>
        </w:rPr>
        <w:t>User</w:t>
      </w:r>
      <w:r>
        <w:rPr>
          <w:rFonts w:ascii="Arial" w:hAnsi="Arial" w:cs="Arial"/>
          <w:b w:val="0"/>
          <w:sz w:val="22"/>
          <w:szCs w:val="22"/>
        </w:rPr>
        <w:t xml:space="preserve"> type xx</w:t>
      </w:r>
      <w:r w:rsidRPr="00B6544C">
        <w:rPr>
          <w:rFonts w:ascii="Arial" w:hAnsi="Arial" w:cs="Arial"/>
          <w:b w:val="0"/>
          <w:sz w:val="22"/>
          <w:szCs w:val="22"/>
        </w:rPr>
        <w:t>x, and when they tap enter key, the message “</w:t>
      </w:r>
      <w:r>
        <w:rPr>
          <w:rFonts w:ascii="Arial" w:hAnsi="Arial" w:cs="Arial"/>
          <w:b w:val="0"/>
          <w:sz w:val="22"/>
          <w:szCs w:val="22"/>
        </w:rPr>
        <w:t>xxx</w:t>
      </w:r>
      <w:r w:rsidRPr="00B6544C">
        <w:rPr>
          <w:rFonts w:ascii="Arial" w:hAnsi="Arial" w:cs="Arial"/>
          <w:b w:val="0"/>
          <w:sz w:val="22"/>
          <w:szCs w:val="22"/>
        </w:rPr>
        <w:t>” will display in other chat</w:t>
      </w:r>
      <w:r>
        <w:rPr>
          <w:rFonts w:ascii="Arial" w:hAnsi="Arial" w:cs="Arial"/>
          <w:b w:val="0"/>
          <w:sz w:val="22"/>
          <w:szCs w:val="22"/>
        </w:rPr>
        <w:t>room members’ windows with form [room name][time][alias]: [message] (figure 13)</w:t>
      </w:r>
      <w:r w:rsidRPr="00B6544C">
        <w:rPr>
          <w:rFonts w:ascii="Arial" w:hAnsi="Arial" w:cs="Arial"/>
          <w:b w:val="0"/>
          <w:sz w:val="22"/>
          <w:szCs w:val="22"/>
        </w:rPr>
        <w:t>.</w:t>
      </w:r>
    </w:p>
    <w:p w14:paraId="2C691A5C" w14:textId="02FAF5FB" w:rsidR="00B6544C" w:rsidRDefault="00B6544C" w:rsidP="00B6544C"/>
    <w:p w14:paraId="70BB61EB" w14:textId="35BDF907" w:rsidR="00B6544C" w:rsidRDefault="00B6544C" w:rsidP="00B6544C"/>
    <w:p w14:paraId="54074B1F" w14:textId="651CF8B8" w:rsidR="00B6544C" w:rsidRDefault="00B6544C" w:rsidP="00B6544C"/>
    <w:p w14:paraId="237E9385" w14:textId="48B64A3B" w:rsidR="00B6544C" w:rsidRDefault="00B6544C" w:rsidP="00B6544C"/>
    <w:p w14:paraId="144A9DEA" w14:textId="5BBED8DF" w:rsidR="00B6544C" w:rsidRDefault="00B6544C" w:rsidP="00B6544C"/>
    <w:p w14:paraId="4392BD86" w14:textId="77777777" w:rsidR="00B6544C" w:rsidRPr="00B6544C" w:rsidRDefault="00B6544C" w:rsidP="00B6544C">
      <w:pPr>
        <w:rPr>
          <w:rFonts w:hint="eastAsia"/>
        </w:rPr>
      </w:pPr>
    </w:p>
    <w:p w14:paraId="2E919F5A" w14:textId="4854FDCD" w:rsidR="00B6544C" w:rsidRPr="00B6544C" w:rsidRDefault="00B6544C" w:rsidP="001529B1">
      <w:pPr>
        <w:pStyle w:val="a3"/>
        <w:numPr>
          <w:ilvl w:val="0"/>
          <w:numId w:val="2"/>
        </w:numPr>
        <w:spacing w:before="0" w:after="0"/>
        <w:jc w:val="left"/>
        <w:rPr>
          <w:rFonts w:ascii="Arial" w:hAnsi="Arial" w:cs="Arial"/>
          <w:b w:val="0"/>
          <w:sz w:val="22"/>
          <w:szCs w:val="22"/>
        </w:rPr>
      </w:pPr>
      <w:r w:rsidRPr="00B6544C">
        <w:rPr>
          <w:rFonts w:ascii="Arial" w:hAnsi="Arial" w:cs="Arial"/>
          <w:b w:val="0"/>
          <w:sz w:val="22"/>
          <w:szCs w:val="22"/>
        </w:rPr>
        <w:t>Create Chatroom:</w:t>
      </w:r>
    </w:p>
    <w:p w14:paraId="239B15DD" w14:textId="618741EE" w:rsidR="00B6544C" w:rsidRDefault="00B6544C" w:rsidP="00B6544C">
      <w:pPr>
        <w:pStyle w:val="a3"/>
        <w:spacing w:before="0" w:after="0"/>
        <w:ind w:left="420" w:firstLine="420"/>
        <w:jc w:val="left"/>
        <w:rPr>
          <w:rFonts w:ascii="Arial" w:hAnsi="Arial" w:cs="Arial"/>
          <w:b w:val="0"/>
          <w:sz w:val="22"/>
          <w:szCs w:val="22"/>
        </w:rPr>
      </w:pPr>
      <w:r>
        <w:rPr>
          <w:noProof/>
        </w:rPr>
        <w:drawing>
          <wp:anchor distT="0" distB="0" distL="114300" distR="114300" simplePos="0" relativeHeight="251720704" behindDoc="0" locked="0" layoutInCell="1" allowOverlap="1" wp14:anchorId="5E4C9D16" wp14:editId="3F5321A0">
            <wp:simplePos x="0" y="0"/>
            <wp:positionH relativeFrom="margin">
              <wp:posOffset>381788</wp:posOffset>
            </wp:positionH>
            <wp:positionV relativeFrom="paragraph">
              <wp:posOffset>765810</wp:posOffset>
            </wp:positionV>
            <wp:extent cx="2127885" cy="1468120"/>
            <wp:effectExtent l="0" t="0" r="5715" b="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27885" cy="14681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4800" behindDoc="0" locked="0" layoutInCell="1" allowOverlap="1" wp14:anchorId="41BE42E9" wp14:editId="343F0A31">
            <wp:simplePos x="0" y="0"/>
            <wp:positionH relativeFrom="margin">
              <wp:posOffset>2733828</wp:posOffset>
            </wp:positionH>
            <wp:positionV relativeFrom="paragraph">
              <wp:posOffset>761638</wp:posOffset>
            </wp:positionV>
            <wp:extent cx="2048510" cy="914400"/>
            <wp:effectExtent l="0" t="0" r="8890" b="0"/>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48510" cy="9144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6848" behindDoc="0" locked="0" layoutInCell="1" allowOverlap="1" wp14:anchorId="31AB6E88" wp14:editId="6F5564E9">
                <wp:simplePos x="0" y="0"/>
                <wp:positionH relativeFrom="column">
                  <wp:posOffset>2467610</wp:posOffset>
                </wp:positionH>
                <wp:positionV relativeFrom="paragraph">
                  <wp:posOffset>1762125</wp:posOffset>
                </wp:positionV>
                <wp:extent cx="2048510" cy="635"/>
                <wp:effectExtent l="0" t="0" r="8890" b="18415"/>
                <wp:wrapTopAndBottom/>
                <wp:docPr id="36" name="文本框 36"/>
                <wp:cNvGraphicFramePr/>
                <a:graphic xmlns:a="http://schemas.openxmlformats.org/drawingml/2006/main">
                  <a:graphicData uri="http://schemas.microsoft.com/office/word/2010/wordprocessingShape">
                    <wps:wsp>
                      <wps:cNvSpPr txBox="1"/>
                      <wps:spPr>
                        <a:xfrm>
                          <a:off x="0" y="0"/>
                          <a:ext cx="2048510" cy="635"/>
                        </a:xfrm>
                        <a:prstGeom prst="rect">
                          <a:avLst/>
                        </a:prstGeom>
                        <a:solidFill>
                          <a:prstClr val="white"/>
                        </a:solidFill>
                        <a:ln>
                          <a:noFill/>
                        </a:ln>
                      </wps:spPr>
                      <wps:txbx>
                        <w:txbxContent>
                          <w:p w14:paraId="4BE3B6A0" w14:textId="71F4425F" w:rsidR="00B6544C" w:rsidRPr="00B6544C" w:rsidRDefault="00B6544C" w:rsidP="00B6544C">
                            <w:pPr>
                              <w:pStyle w:val="a7"/>
                              <w:jc w:val="center"/>
                              <w:rPr>
                                <w:b/>
                                <w:bCs/>
                                <w:i/>
                                <w:noProof/>
                                <w:kern w:val="28"/>
                                <w:sz w:val="32"/>
                                <w:szCs w:val="32"/>
                              </w:rPr>
                            </w:pPr>
                            <w:r w:rsidRPr="00B6544C">
                              <w:rPr>
                                <w:i/>
                              </w:rPr>
                              <w:t>Figure 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AB6E88" id="文本框 36" o:spid="_x0000_s1040" type="#_x0000_t202" style="position:absolute;left:0;text-align:left;margin-left:194.3pt;margin-top:138.75pt;width:161.3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" stroked="f">
                <v:textbox style="mso-fit-shape-to-text:t" inset="0,0,0,0">
                  <w:txbxContent>
                    <w:p w14:paraId="4BE3B6A0" w14:textId="71F4425F" w:rsidR="00B6544C" w:rsidRPr="00B6544C" w:rsidRDefault="00B6544C" w:rsidP="00B6544C">
                      <w:pPr>
                        <w:pStyle w:val="a7"/>
                        <w:jc w:val="center"/>
                        <w:rPr>
                          <w:b/>
                          <w:bCs/>
                          <w:i/>
                          <w:noProof/>
                          <w:kern w:val="28"/>
                          <w:sz w:val="32"/>
                          <w:szCs w:val="32"/>
                        </w:rPr>
                      </w:pPr>
                      <w:r w:rsidRPr="00B6544C">
                        <w:rPr>
                          <w:i/>
                        </w:rPr>
                        <w:t>Figure 16</w:t>
                      </w:r>
                    </w:p>
                  </w:txbxContent>
                </v:textbox>
                <w10:wrap type="topAndBottom"/>
              </v:shape>
            </w:pict>
          </mc:Fallback>
        </mc:AlternateContent>
      </w:r>
      <w:r>
        <w:rPr>
          <w:noProof/>
        </w:rPr>
        <mc:AlternateContent>
          <mc:Choice Requires="wps">
            <w:drawing>
              <wp:anchor distT="0" distB="0" distL="114300" distR="114300" simplePos="0" relativeHeight="251722752" behindDoc="0" locked="0" layoutInCell="1" allowOverlap="1" wp14:anchorId="711AC146" wp14:editId="6383CA3D">
                <wp:simplePos x="0" y="0"/>
                <wp:positionH relativeFrom="column">
                  <wp:posOffset>115570</wp:posOffset>
                </wp:positionH>
                <wp:positionV relativeFrom="paragraph">
                  <wp:posOffset>2291080</wp:posOffset>
                </wp:positionV>
                <wp:extent cx="2127885" cy="635"/>
                <wp:effectExtent l="0" t="0" r="5715" b="18415"/>
                <wp:wrapTopAndBottom/>
                <wp:docPr id="34" name="文本框 34"/>
                <wp:cNvGraphicFramePr/>
                <a:graphic xmlns:a="http://schemas.openxmlformats.org/drawingml/2006/main">
                  <a:graphicData uri="http://schemas.microsoft.com/office/word/2010/wordprocessingShape">
                    <wps:wsp>
                      <wps:cNvSpPr txBox="1"/>
                      <wps:spPr>
                        <a:xfrm>
                          <a:off x="0" y="0"/>
                          <a:ext cx="2127885" cy="635"/>
                        </a:xfrm>
                        <a:prstGeom prst="rect">
                          <a:avLst/>
                        </a:prstGeom>
                        <a:solidFill>
                          <a:prstClr val="white"/>
                        </a:solidFill>
                        <a:ln>
                          <a:noFill/>
                        </a:ln>
                      </wps:spPr>
                      <wps:txbx>
                        <w:txbxContent>
                          <w:p w14:paraId="5154CD5C" w14:textId="116BC944" w:rsidR="00B6544C" w:rsidRPr="00B6544C" w:rsidRDefault="00B6544C" w:rsidP="00B6544C">
                            <w:pPr>
                              <w:pStyle w:val="a7"/>
                              <w:jc w:val="center"/>
                              <w:rPr>
                                <w:b/>
                                <w:bCs/>
                                <w:i/>
                                <w:noProof/>
                                <w:kern w:val="28"/>
                                <w:sz w:val="32"/>
                                <w:szCs w:val="32"/>
                              </w:rPr>
                            </w:pPr>
                            <w:r w:rsidRPr="00B6544C">
                              <w:rPr>
                                <w:i/>
                              </w:rPr>
                              <w:t>Figure 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1AC146" id="文本框 34" o:spid="_x0000_s1041" type="#_x0000_t202" style="position:absolute;left:0;text-align:left;margin-left:9.1pt;margin-top:180.4pt;width:167.55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" stroked="f">
                <v:textbox style="mso-fit-shape-to-text:t" inset="0,0,0,0">
                  <w:txbxContent>
                    <w:p w14:paraId="5154CD5C" w14:textId="116BC944" w:rsidR="00B6544C" w:rsidRPr="00B6544C" w:rsidRDefault="00B6544C" w:rsidP="00B6544C">
                      <w:pPr>
                        <w:pStyle w:val="a7"/>
                        <w:jc w:val="center"/>
                        <w:rPr>
                          <w:b/>
                          <w:bCs/>
                          <w:i/>
                          <w:noProof/>
                          <w:kern w:val="28"/>
                          <w:sz w:val="32"/>
                          <w:szCs w:val="32"/>
                        </w:rPr>
                      </w:pPr>
                      <w:r w:rsidRPr="00B6544C">
                        <w:rPr>
                          <w:i/>
                        </w:rPr>
                        <w:t>Figure 15</w:t>
                      </w:r>
                    </w:p>
                  </w:txbxContent>
                </v:textbox>
                <w10:wrap type="topAndBottom"/>
              </v:shape>
            </w:pict>
          </mc:Fallback>
        </mc:AlternateContent>
      </w:r>
      <w:r w:rsidRPr="00B6544C">
        <w:rPr>
          <w:rFonts w:ascii="Arial" w:hAnsi="Arial" w:cs="Arial"/>
          <w:b w:val="0"/>
          <w:sz w:val="22"/>
          <w:szCs w:val="22"/>
        </w:rPr>
        <w:t>User type “/create [xxx]”, and when he/she tap enter key, the chatroom named “xxx” will enabled for everyone to join</w:t>
      </w:r>
      <w:r>
        <w:rPr>
          <w:rFonts w:ascii="Arial" w:hAnsi="Arial" w:cs="Arial"/>
          <w:b w:val="0"/>
          <w:sz w:val="22"/>
          <w:szCs w:val="22"/>
        </w:rPr>
        <w:t xml:space="preserve"> (figure 14 and 15). If the room name already used, user will get an error message (figure 16).</w:t>
      </w:r>
    </w:p>
    <w:p w14:paraId="3BBD3433" w14:textId="1D737D24" w:rsidR="00B6544C" w:rsidRDefault="00B6544C" w:rsidP="00B6544C"/>
    <w:p w14:paraId="72949841" w14:textId="167CC522" w:rsidR="00B6544C" w:rsidRDefault="00B6544C" w:rsidP="00B6544C"/>
    <w:p w14:paraId="4BA3624C" w14:textId="0C4023F0" w:rsidR="00B6544C" w:rsidRDefault="00B6544C" w:rsidP="00B6544C"/>
    <w:p w14:paraId="13AF65F0" w14:textId="2A786C2E" w:rsidR="00B6544C" w:rsidRDefault="00B6544C" w:rsidP="00B6544C"/>
    <w:p w14:paraId="68DADA07" w14:textId="77777777" w:rsidR="00B6544C" w:rsidRPr="00B6544C" w:rsidRDefault="00B6544C" w:rsidP="00B6544C">
      <w:pPr>
        <w:rPr>
          <w:rFonts w:hint="eastAsia"/>
        </w:rPr>
      </w:pPr>
    </w:p>
    <w:p w14:paraId="0A776958" w14:textId="0A6D417A" w:rsidR="00B6544C" w:rsidRPr="00B6544C" w:rsidRDefault="00B6544C" w:rsidP="00B6544C">
      <w:pPr>
        <w:rPr>
          <w:sz w:val="22"/>
        </w:rPr>
      </w:pPr>
    </w:p>
    <w:p w14:paraId="22110D8B" w14:textId="2E81568A" w:rsidR="00B6544C" w:rsidRPr="00B6544C" w:rsidRDefault="00B6544C" w:rsidP="001529B1">
      <w:pPr>
        <w:pStyle w:val="a3"/>
        <w:numPr>
          <w:ilvl w:val="0"/>
          <w:numId w:val="2"/>
        </w:numPr>
        <w:spacing w:before="0" w:after="0"/>
        <w:jc w:val="left"/>
        <w:rPr>
          <w:rFonts w:ascii="Arial" w:hAnsi="Arial" w:cs="Arial"/>
          <w:b w:val="0"/>
          <w:sz w:val="22"/>
          <w:szCs w:val="22"/>
        </w:rPr>
      </w:pPr>
      <w:r w:rsidRPr="00B6544C">
        <w:rPr>
          <w:rFonts w:ascii="Arial" w:hAnsi="Arial" w:cs="Arial"/>
          <w:b w:val="0"/>
          <w:sz w:val="22"/>
          <w:szCs w:val="22"/>
        </w:rPr>
        <w:lastRenderedPageBreak/>
        <w:t>Delete Chatroom:</w:t>
      </w:r>
    </w:p>
    <w:p w14:paraId="3D83D55D" w14:textId="2D68478F" w:rsidR="00B6544C" w:rsidRPr="00B6544C" w:rsidRDefault="00B6544C" w:rsidP="00B6544C">
      <w:pPr>
        <w:pStyle w:val="a3"/>
        <w:spacing w:before="0" w:after="0"/>
        <w:ind w:left="420" w:firstLine="420"/>
        <w:jc w:val="left"/>
        <w:rPr>
          <w:rFonts w:ascii="Arial" w:hAnsi="Arial" w:cs="Arial" w:hint="eastAsia"/>
          <w:b w:val="0"/>
          <w:sz w:val="22"/>
          <w:szCs w:val="22"/>
        </w:rPr>
      </w:pPr>
      <w:r>
        <w:rPr>
          <w:noProof/>
        </w:rPr>
        <mc:AlternateContent>
          <mc:Choice Requires="wps">
            <w:drawing>
              <wp:anchor distT="0" distB="0" distL="114300" distR="114300" simplePos="0" relativeHeight="251739136" behindDoc="0" locked="0" layoutInCell="1" allowOverlap="1" wp14:anchorId="76664E0F" wp14:editId="3178CF49">
                <wp:simplePos x="0" y="0"/>
                <wp:positionH relativeFrom="column">
                  <wp:posOffset>2765964</wp:posOffset>
                </wp:positionH>
                <wp:positionV relativeFrom="paragraph">
                  <wp:posOffset>1886883</wp:posOffset>
                </wp:positionV>
                <wp:extent cx="2245360" cy="635"/>
                <wp:effectExtent l="0" t="0" r="2540" b="18415"/>
                <wp:wrapTopAndBottom/>
                <wp:docPr id="41" name="文本框 41"/>
                <wp:cNvGraphicFramePr/>
                <a:graphic xmlns:a="http://schemas.openxmlformats.org/drawingml/2006/main">
                  <a:graphicData uri="http://schemas.microsoft.com/office/word/2010/wordprocessingShape">
                    <wps:wsp>
                      <wps:cNvSpPr txBox="1"/>
                      <wps:spPr>
                        <a:xfrm>
                          <a:off x="0" y="0"/>
                          <a:ext cx="2245360" cy="635"/>
                        </a:xfrm>
                        <a:prstGeom prst="rect">
                          <a:avLst/>
                        </a:prstGeom>
                        <a:solidFill>
                          <a:prstClr val="white"/>
                        </a:solidFill>
                        <a:ln>
                          <a:noFill/>
                        </a:ln>
                      </wps:spPr>
                      <wps:txbx>
                        <w:txbxContent>
                          <w:p w14:paraId="22CD8E69" w14:textId="77F3785A" w:rsidR="00B6544C" w:rsidRPr="00B6544C" w:rsidRDefault="00B6544C" w:rsidP="00B6544C">
                            <w:pPr>
                              <w:pStyle w:val="a7"/>
                              <w:jc w:val="center"/>
                              <w:rPr>
                                <w:i/>
                                <w:noProof/>
                              </w:rPr>
                            </w:pPr>
                            <w:r w:rsidRPr="00B6544C">
                              <w:rPr>
                                <w:i/>
                              </w:rPr>
                              <w:t>Figure 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664E0F" id="文本框 41" o:spid="_x0000_s1042" type="#_x0000_t202" style="position:absolute;left:0;text-align:left;margin-left:217.8pt;margin-top:148.55pt;width:176.8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" stroked="f">
                <v:textbox style="mso-fit-shape-to-text:t" inset="0,0,0,0">
                  <w:txbxContent>
                    <w:p w14:paraId="22CD8E69" w14:textId="77F3785A" w:rsidR="00B6544C" w:rsidRPr="00B6544C" w:rsidRDefault="00B6544C" w:rsidP="00B6544C">
                      <w:pPr>
                        <w:pStyle w:val="a7"/>
                        <w:jc w:val="center"/>
                        <w:rPr>
                          <w:i/>
                          <w:noProof/>
                        </w:rPr>
                      </w:pPr>
                      <w:r w:rsidRPr="00B6544C">
                        <w:rPr>
                          <w:i/>
                        </w:rPr>
                        <w:t>Figure 18</w:t>
                      </w:r>
                    </w:p>
                  </w:txbxContent>
                </v:textbox>
                <w10:wrap type="topAndBottom"/>
              </v:shape>
            </w:pict>
          </mc:Fallback>
        </mc:AlternateContent>
      </w:r>
      <w:r>
        <w:rPr>
          <w:noProof/>
        </w:rPr>
        <w:drawing>
          <wp:anchor distT="0" distB="0" distL="114300" distR="114300" simplePos="0" relativeHeight="251735040" behindDoc="0" locked="0" layoutInCell="1" allowOverlap="1" wp14:anchorId="1850AB01" wp14:editId="7754C1CB">
            <wp:simplePos x="0" y="0"/>
            <wp:positionH relativeFrom="margin">
              <wp:posOffset>2910647</wp:posOffset>
            </wp:positionH>
            <wp:positionV relativeFrom="paragraph">
              <wp:posOffset>1088712</wp:posOffset>
            </wp:positionV>
            <wp:extent cx="2245360" cy="728980"/>
            <wp:effectExtent l="0" t="0" r="2540" b="0"/>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45360" cy="7289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2992" behindDoc="0" locked="0" layoutInCell="1" allowOverlap="1" wp14:anchorId="473EFE63" wp14:editId="35594CCF">
            <wp:simplePos x="0" y="0"/>
            <wp:positionH relativeFrom="margin">
              <wp:posOffset>28575</wp:posOffset>
            </wp:positionH>
            <wp:positionV relativeFrom="paragraph">
              <wp:posOffset>951230</wp:posOffset>
            </wp:positionV>
            <wp:extent cx="2268855" cy="1209040"/>
            <wp:effectExtent l="0" t="0" r="0" b="0"/>
            <wp:wrapTopAndBottom/>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68855" cy="1209040"/>
                    </a:xfrm>
                    <a:prstGeom prst="rect">
                      <a:avLst/>
                    </a:prstGeom>
                  </pic:spPr>
                </pic:pic>
              </a:graphicData>
            </a:graphic>
            <wp14:sizeRelH relativeFrom="margin">
              <wp14:pctWidth>0</wp14:pctWidth>
            </wp14:sizeRelH>
            <wp14:sizeRelV relativeFrom="margin">
              <wp14:pctHeight>0</wp14:pctHeight>
            </wp14:sizeRelV>
          </wp:anchor>
        </w:drawing>
      </w:r>
      <w:r w:rsidRPr="00B6544C">
        <w:rPr>
          <w:rFonts w:ascii="Arial" w:hAnsi="Arial" w:cs="Arial"/>
          <w:b w:val="0"/>
          <w:sz w:val="22"/>
          <w:szCs w:val="22"/>
        </w:rPr>
        <w:t>User type “/delete [xxx]”, and when he/she tap enter key, if he/she is the owner, the chatroom named “xxx” will be deleted</w:t>
      </w:r>
      <w:r>
        <w:rPr>
          <w:rFonts w:ascii="Arial" w:hAnsi="Arial" w:cs="Arial"/>
          <w:b w:val="0"/>
          <w:sz w:val="22"/>
          <w:szCs w:val="22"/>
        </w:rPr>
        <w:t xml:space="preserve"> (figure 17)</w:t>
      </w:r>
      <w:r w:rsidRPr="00B6544C">
        <w:rPr>
          <w:rFonts w:ascii="Arial" w:hAnsi="Arial" w:cs="Arial"/>
          <w:b w:val="0"/>
          <w:sz w:val="22"/>
          <w:szCs w:val="22"/>
        </w:rPr>
        <w:t>; if he/she is not the owner, he/she will get an error message</w:t>
      </w:r>
      <w:r>
        <w:rPr>
          <w:rFonts w:ascii="Arial" w:hAnsi="Arial" w:cs="Arial"/>
          <w:b w:val="0"/>
          <w:sz w:val="22"/>
          <w:szCs w:val="22"/>
        </w:rPr>
        <w:t xml:space="preserve"> (figure 18)</w:t>
      </w:r>
      <w:r w:rsidRPr="00B6544C">
        <w:rPr>
          <w:rFonts w:ascii="Arial" w:hAnsi="Arial" w:cs="Arial"/>
          <w:b w:val="0"/>
          <w:sz w:val="22"/>
          <w:szCs w:val="22"/>
        </w:rPr>
        <w:t>.</w:t>
      </w:r>
    </w:p>
    <w:p w14:paraId="0E1CCCAF" w14:textId="7A6AC3CF" w:rsidR="00B6544C" w:rsidRDefault="00B6544C" w:rsidP="00B6544C">
      <w:pPr>
        <w:rPr>
          <w:sz w:val="22"/>
        </w:rPr>
      </w:pPr>
      <w:r>
        <w:rPr>
          <w:noProof/>
        </w:rPr>
        <mc:AlternateContent>
          <mc:Choice Requires="wps">
            <w:drawing>
              <wp:anchor distT="0" distB="0" distL="114300" distR="114300" simplePos="0" relativeHeight="251737088" behindDoc="0" locked="0" layoutInCell="1" allowOverlap="1" wp14:anchorId="481F2EB1" wp14:editId="43F144A5">
                <wp:simplePos x="0" y="0"/>
                <wp:positionH relativeFrom="column">
                  <wp:posOffset>-40640</wp:posOffset>
                </wp:positionH>
                <wp:positionV relativeFrom="paragraph">
                  <wp:posOffset>1490345</wp:posOffset>
                </wp:positionV>
                <wp:extent cx="2268855" cy="635"/>
                <wp:effectExtent l="0" t="0" r="0" b="18415"/>
                <wp:wrapTopAndBottom/>
                <wp:docPr id="40" name="文本框 40"/>
                <wp:cNvGraphicFramePr/>
                <a:graphic xmlns:a="http://schemas.openxmlformats.org/drawingml/2006/main">
                  <a:graphicData uri="http://schemas.microsoft.com/office/word/2010/wordprocessingShape">
                    <wps:wsp>
                      <wps:cNvSpPr txBox="1"/>
                      <wps:spPr>
                        <a:xfrm>
                          <a:off x="0" y="0"/>
                          <a:ext cx="2268855" cy="635"/>
                        </a:xfrm>
                        <a:prstGeom prst="rect">
                          <a:avLst/>
                        </a:prstGeom>
                        <a:solidFill>
                          <a:prstClr val="white"/>
                        </a:solidFill>
                        <a:ln>
                          <a:noFill/>
                        </a:ln>
                      </wps:spPr>
                      <wps:txbx>
                        <w:txbxContent>
                          <w:p w14:paraId="11E2A878" w14:textId="36AA8E2D" w:rsidR="00B6544C" w:rsidRPr="00B6544C" w:rsidRDefault="00B6544C" w:rsidP="00B6544C">
                            <w:pPr>
                              <w:pStyle w:val="a7"/>
                              <w:jc w:val="center"/>
                              <w:rPr>
                                <w:i/>
                                <w:noProof/>
                              </w:rPr>
                            </w:pPr>
                            <w:r w:rsidRPr="00B6544C">
                              <w:rPr>
                                <w:i/>
                              </w:rPr>
                              <w:t>Figure 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1F2EB1" id="文本框 40" o:spid="_x0000_s1043" type="#_x0000_t202" style="position:absolute;left:0;text-align:left;margin-left:-3.2pt;margin-top:117.35pt;width:178.65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" stroked="f">
                <v:textbox style="mso-fit-shape-to-text:t" inset="0,0,0,0">
                  <w:txbxContent>
                    <w:p w14:paraId="11E2A878" w14:textId="36AA8E2D" w:rsidR="00B6544C" w:rsidRPr="00B6544C" w:rsidRDefault="00B6544C" w:rsidP="00B6544C">
                      <w:pPr>
                        <w:pStyle w:val="a7"/>
                        <w:jc w:val="center"/>
                        <w:rPr>
                          <w:i/>
                          <w:noProof/>
                        </w:rPr>
                      </w:pPr>
                      <w:r w:rsidRPr="00B6544C">
                        <w:rPr>
                          <w:i/>
                        </w:rPr>
                        <w:t>Figure 17</w:t>
                      </w:r>
                    </w:p>
                  </w:txbxContent>
                </v:textbox>
                <w10:wrap type="topAndBottom"/>
              </v:shape>
            </w:pict>
          </mc:Fallback>
        </mc:AlternateContent>
      </w:r>
    </w:p>
    <w:p w14:paraId="58FC0E40" w14:textId="5C2DC716" w:rsidR="00B6544C" w:rsidRPr="00B6544C" w:rsidRDefault="00B6544C" w:rsidP="00B6544C">
      <w:pPr>
        <w:rPr>
          <w:sz w:val="22"/>
        </w:rPr>
      </w:pPr>
    </w:p>
    <w:p w14:paraId="4F2F7394" w14:textId="4A33A81C" w:rsidR="00B6544C" w:rsidRDefault="00B6544C" w:rsidP="00B6544C">
      <w:pPr>
        <w:rPr>
          <w:sz w:val="22"/>
        </w:rPr>
      </w:pPr>
    </w:p>
    <w:p w14:paraId="0B18D392" w14:textId="6FF68F83" w:rsidR="00B6544C" w:rsidRDefault="00B6544C" w:rsidP="00B6544C">
      <w:pPr>
        <w:rPr>
          <w:sz w:val="22"/>
        </w:rPr>
      </w:pPr>
    </w:p>
    <w:p w14:paraId="6FD0CC13" w14:textId="2975F5ED" w:rsidR="00B6544C" w:rsidRPr="00B6544C" w:rsidRDefault="00B6544C" w:rsidP="00B6544C">
      <w:pPr>
        <w:rPr>
          <w:sz w:val="22"/>
        </w:rPr>
      </w:pPr>
    </w:p>
    <w:p w14:paraId="3831E3DF" w14:textId="2E993A33" w:rsidR="00B6544C" w:rsidRPr="00B6544C" w:rsidRDefault="00B6544C" w:rsidP="001529B1">
      <w:pPr>
        <w:pStyle w:val="a3"/>
        <w:numPr>
          <w:ilvl w:val="0"/>
          <w:numId w:val="2"/>
        </w:numPr>
        <w:spacing w:before="0" w:after="0"/>
        <w:jc w:val="left"/>
        <w:rPr>
          <w:rFonts w:ascii="Arial" w:hAnsi="Arial" w:cs="Arial"/>
          <w:b w:val="0"/>
          <w:sz w:val="22"/>
          <w:szCs w:val="22"/>
        </w:rPr>
      </w:pPr>
      <w:r w:rsidRPr="00B6544C">
        <w:rPr>
          <w:rFonts w:ascii="Arial" w:hAnsi="Arial" w:cs="Arial"/>
          <w:b w:val="0"/>
          <w:sz w:val="22"/>
          <w:szCs w:val="22"/>
        </w:rPr>
        <w:t>Join Chatroom:</w:t>
      </w:r>
    </w:p>
    <w:p w14:paraId="6CFFBC4C" w14:textId="0C704A6D" w:rsidR="00B6544C" w:rsidRPr="00B6544C" w:rsidRDefault="00B6544C" w:rsidP="00B6544C">
      <w:pPr>
        <w:pStyle w:val="a3"/>
        <w:spacing w:before="0" w:after="0"/>
        <w:ind w:left="420" w:firstLine="420"/>
        <w:jc w:val="left"/>
        <w:rPr>
          <w:rFonts w:ascii="Arial" w:hAnsi="Arial" w:cs="Arial"/>
          <w:b w:val="0"/>
          <w:sz w:val="22"/>
          <w:szCs w:val="22"/>
        </w:rPr>
      </w:pPr>
      <w:r w:rsidRPr="00B6544C">
        <w:rPr>
          <w:rFonts w:ascii="Arial" w:hAnsi="Arial" w:cs="Arial"/>
          <w:b w:val="0"/>
          <w:sz w:val="22"/>
          <w:szCs w:val="22"/>
        </w:rPr>
        <w:t xml:space="preserve">User types “/join [xxx]”, and when he/she tap enter key, he/she will </w:t>
      </w:r>
      <w:r w:rsidRPr="00B6544C">
        <w:rPr>
          <w:rFonts w:ascii="Arial" w:hAnsi="Arial" w:cs="Arial" w:hint="eastAsia"/>
          <w:b w:val="0"/>
          <w:sz w:val="22"/>
          <w:szCs w:val="22"/>
        </w:rPr>
        <w:t>le</w:t>
      </w:r>
      <w:r w:rsidRPr="00B6544C">
        <w:rPr>
          <w:rFonts w:ascii="Arial" w:hAnsi="Arial" w:cs="Arial"/>
          <w:b w:val="0"/>
          <w:sz w:val="22"/>
          <w:szCs w:val="22"/>
        </w:rPr>
        <w:t>ave the current room, then join in the chatroom named “xxx”, only if chatroom “xxx” is create</w:t>
      </w:r>
      <w:r>
        <w:rPr>
          <w:rFonts w:ascii="Arial" w:hAnsi="Arial" w:cs="Arial"/>
          <w:b w:val="0"/>
          <w:sz w:val="22"/>
          <w:szCs w:val="22"/>
        </w:rPr>
        <w:t>d (figure 19)</w:t>
      </w:r>
      <w:r w:rsidRPr="00B6544C">
        <w:rPr>
          <w:rFonts w:ascii="Arial" w:hAnsi="Arial" w:cs="Arial"/>
          <w:b w:val="0"/>
          <w:sz w:val="22"/>
          <w:szCs w:val="22"/>
        </w:rPr>
        <w:t>. If the user is blocked, he will receive an error message</w:t>
      </w:r>
      <w:r>
        <w:rPr>
          <w:rFonts w:ascii="Arial" w:hAnsi="Arial" w:cs="Arial"/>
          <w:b w:val="0"/>
          <w:sz w:val="22"/>
          <w:szCs w:val="22"/>
        </w:rPr>
        <w:t xml:space="preserve"> (figure 20)</w:t>
      </w:r>
      <w:r w:rsidRPr="00B6544C">
        <w:rPr>
          <w:rFonts w:ascii="Arial" w:hAnsi="Arial" w:cs="Arial"/>
          <w:b w:val="0"/>
          <w:sz w:val="22"/>
          <w:szCs w:val="22"/>
        </w:rPr>
        <w:t>.</w:t>
      </w:r>
    </w:p>
    <w:p w14:paraId="62661813" w14:textId="52D55E31" w:rsidR="00B6544C" w:rsidRDefault="00B6544C" w:rsidP="00B6544C">
      <w:pPr>
        <w:rPr>
          <w:sz w:val="22"/>
        </w:rPr>
      </w:pPr>
    </w:p>
    <w:p w14:paraId="5E8B72B0" w14:textId="5E462E5D" w:rsidR="00B6544C" w:rsidRDefault="00B6544C" w:rsidP="00B6544C">
      <w:pPr>
        <w:rPr>
          <w:sz w:val="22"/>
        </w:rPr>
      </w:pPr>
      <w:r>
        <w:rPr>
          <w:noProof/>
        </w:rPr>
        <mc:AlternateContent>
          <mc:Choice Requires="wps">
            <w:drawing>
              <wp:anchor distT="0" distB="0" distL="114300" distR="114300" simplePos="0" relativeHeight="251745280" behindDoc="0" locked="0" layoutInCell="1" allowOverlap="1" wp14:anchorId="456D8E29" wp14:editId="49B3500E">
                <wp:simplePos x="0" y="0"/>
                <wp:positionH relativeFrom="column">
                  <wp:posOffset>2905125</wp:posOffset>
                </wp:positionH>
                <wp:positionV relativeFrom="paragraph">
                  <wp:posOffset>873760</wp:posOffset>
                </wp:positionV>
                <wp:extent cx="2071370" cy="635"/>
                <wp:effectExtent l="0" t="0" r="5080" b="18415"/>
                <wp:wrapTopAndBottom/>
                <wp:docPr id="44" name="文本框 44"/>
                <wp:cNvGraphicFramePr/>
                <a:graphic xmlns:a="http://schemas.openxmlformats.org/drawingml/2006/main">
                  <a:graphicData uri="http://schemas.microsoft.com/office/word/2010/wordprocessingShape">
                    <wps:wsp>
                      <wps:cNvSpPr txBox="1"/>
                      <wps:spPr>
                        <a:xfrm>
                          <a:off x="0" y="0"/>
                          <a:ext cx="2071370" cy="635"/>
                        </a:xfrm>
                        <a:prstGeom prst="rect">
                          <a:avLst/>
                        </a:prstGeom>
                        <a:solidFill>
                          <a:prstClr val="white"/>
                        </a:solidFill>
                        <a:ln>
                          <a:noFill/>
                        </a:ln>
                      </wps:spPr>
                      <wps:txbx>
                        <w:txbxContent>
                          <w:p w14:paraId="0FFE6A46" w14:textId="7C3B7172" w:rsidR="00B6544C" w:rsidRPr="00B6544C" w:rsidRDefault="00B6544C" w:rsidP="00B6544C">
                            <w:pPr>
                              <w:pStyle w:val="a7"/>
                              <w:jc w:val="center"/>
                              <w:rPr>
                                <w:i/>
                                <w:noProof/>
                              </w:rPr>
                            </w:pPr>
                            <w:r w:rsidRPr="00B6544C">
                              <w:rPr>
                                <w:i/>
                              </w:rPr>
                              <w:t>Figure 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6D8E29" id="文本框 44" o:spid="_x0000_s1044" type="#_x0000_t202" style="position:absolute;left:0;text-align:left;margin-left:228.75pt;margin-top:68.8pt;width:163.1pt;height:.0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" stroked="f">
                <v:textbox style="mso-fit-shape-to-text:t" inset="0,0,0,0">
                  <w:txbxContent>
                    <w:p w14:paraId="0FFE6A46" w14:textId="7C3B7172" w:rsidR="00B6544C" w:rsidRPr="00B6544C" w:rsidRDefault="00B6544C" w:rsidP="00B6544C">
                      <w:pPr>
                        <w:pStyle w:val="a7"/>
                        <w:jc w:val="center"/>
                        <w:rPr>
                          <w:i/>
                          <w:noProof/>
                        </w:rPr>
                      </w:pPr>
                      <w:r w:rsidRPr="00B6544C">
                        <w:rPr>
                          <w:i/>
                        </w:rPr>
                        <w:t>Figure 20</w:t>
                      </w:r>
                    </w:p>
                  </w:txbxContent>
                </v:textbox>
                <w10:wrap type="topAndBottom"/>
              </v:shape>
            </w:pict>
          </mc:Fallback>
        </mc:AlternateContent>
      </w:r>
      <w:r>
        <w:rPr>
          <w:noProof/>
        </w:rPr>
        <w:drawing>
          <wp:anchor distT="0" distB="0" distL="114300" distR="114300" simplePos="0" relativeHeight="251743232" behindDoc="0" locked="0" layoutInCell="1" allowOverlap="1" wp14:anchorId="4E71EFA9" wp14:editId="541827F8">
            <wp:simplePos x="0" y="0"/>
            <wp:positionH relativeFrom="margin">
              <wp:posOffset>2905245</wp:posOffset>
            </wp:positionH>
            <wp:positionV relativeFrom="paragraph">
              <wp:posOffset>199961</wp:posOffset>
            </wp:positionV>
            <wp:extent cx="2071370" cy="617220"/>
            <wp:effectExtent l="0" t="0" r="5080" b="0"/>
            <wp:wrapTopAndBottom/>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71370" cy="6172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8896" behindDoc="0" locked="0" layoutInCell="1" allowOverlap="1" wp14:anchorId="39925B0D" wp14:editId="352752F1">
            <wp:simplePos x="0" y="0"/>
            <wp:positionH relativeFrom="margin">
              <wp:posOffset>262890</wp:posOffset>
            </wp:positionH>
            <wp:positionV relativeFrom="paragraph">
              <wp:posOffset>281305</wp:posOffset>
            </wp:positionV>
            <wp:extent cx="2025015" cy="1319530"/>
            <wp:effectExtent l="0" t="0" r="0" b="0"/>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25015" cy="13195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1184" behindDoc="0" locked="0" layoutInCell="1" allowOverlap="1" wp14:anchorId="64E608FC" wp14:editId="34ABB6F5">
                <wp:simplePos x="0" y="0"/>
                <wp:positionH relativeFrom="column">
                  <wp:posOffset>198868</wp:posOffset>
                </wp:positionH>
                <wp:positionV relativeFrom="paragraph">
                  <wp:posOffset>1687428</wp:posOffset>
                </wp:positionV>
                <wp:extent cx="1875155" cy="635"/>
                <wp:effectExtent l="0" t="0" r="0" b="18415"/>
                <wp:wrapTopAndBottom/>
                <wp:docPr id="42" name="文本框 42"/>
                <wp:cNvGraphicFramePr/>
                <a:graphic xmlns:a="http://schemas.openxmlformats.org/drawingml/2006/main">
                  <a:graphicData uri="http://schemas.microsoft.com/office/word/2010/wordprocessingShape">
                    <wps:wsp>
                      <wps:cNvSpPr txBox="1"/>
                      <wps:spPr>
                        <a:xfrm>
                          <a:off x="0" y="0"/>
                          <a:ext cx="1875155" cy="635"/>
                        </a:xfrm>
                        <a:prstGeom prst="rect">
                          <a:avLst/>
                        </a:prstGeom>
                        <a:solidFill>
                          <a:prstClr val="white"/>
                        </a:solidFill>
                        <a:ln>
                          <a:noFill/>
                        </a:ln>
                      </wps:spPr>
                      <wps:txbx>
                        <w:txbxContent>
                          <w:p w14:paraId="490F0AE2" w14:textId="0F65089F" w:rsidR="00B6544C" w:rsidRPr="00B6544C" w:rsidRDefault="00B6544C" w:rsidP="00B6544C">
                            <w:pPr>
                              <w:pStyle w:val="a7"/>
                              <w:jc w:val="center"/>
                              <w:rPr>
                                <w:b/>
                                <w:bCs/>
                                <w:i/>
                                <w:noProof/>
                                <w:kern w:val="28"/>
                                <w:sz w:val="32"/>
                                <w:szCs w:val="32"/>
                              </w:rPr>
                            </w:pPr>
                            <w:r w:rsidRPr="00B6544C">
                              <w:rPr>
                                <w:i/>
                              </w:rPr>
                              <w:t>Figure 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E608FC" id="文本框 42" o:spid="_x0000_s1045" type="#_x0000_t202" style="position:absolute;left:0;text-align:left;margin-left:15.65pt;margin-top:132.85pt;width:147.65pt;height:.0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" stroked="f">
                <v:textbox style="mso-fit-shape-to-text:t" inset="0,0,0,0">
                  <w:txbxContent>
                    <w:p w14:paraId="490F0AE2" w14:textId="0F65089F" w:rsidR="00B6544C" w:rsidRPr="00B6544C" w:rsidRDefault="00B6544C" w:rsidP="00B6544C">
                      <w:pPr>
                        <w:pStyle w:val="a7"/>
                        <w:jc w:val="center"/>
                        <w:rPr>
                          <w:b/>
                          <w:bCs/>
                          <w:i/>
                          <w:noProof/>
                          <w:kern w:val="28"/>
                          <w:sz w:val="32"/>
                          <w:szCs w:val="32"/>
                        </w:rPr>
                      </w:pPr>
                      <w:r w:rsidRPr="00B6544C">
                        <w:rPr>
                          <w:i/>
                        </w:rPr>
                        <w:t>Figure 19</w:t>
                      </w:r>
                    </w:p>
                  </w:txbxContent>
                </v:textbox>
                <w10:wrap type="topAndBottom"/>
              </v:shape>
            </w:pict>
          </mc:Fallback>
        </mc:AlternateContent>
      </w:r>
    </w:p>
    <w:p w14:paraId="0EADA790" w14:textId="4BCDC1A6" w:rsidR="00B6544C" w:rsidRDefault="00B6544C" w:rsidP="00B6544C">
      <w:pPr>
        <w:rPr>
          <w:sz w:val="22"/>
        </w:rPr>
      </w:pPr>
    </w:p>
    <w:p w14:paraId="6B59E7FF" w14:textId="2C0672F3" w:rsidR="00B6544C" w:rsidRDefault="00B6544C" w:rsidP="00B6544C">
      <w:pPr>
        <w:rPr>
          <w:sz w:val="22"/>
        </w:rPr>
      </w:pPr>
    </w:p>
    <w:p w14:paraId="0E74B04B" w14:textId="29B07521" w:rsidR="00B6544C" w:rsidRDefault="00B6544C" w:rsidP="00B6544C">
      <w:pPr>
        <w:rPr>
          <w:sz w:val="22"/>
        </w:rPr>
      </w:pPr>
    </w:p>
    <w:p w14:paraId="16EFDE8B" w14:textId="22E7F3F1" w:rsidR="00B6544C" w:rsidRDefault="00B6544C" w:rsidP="00B6544C">
      <w:pPr>
        <w:rPr>
          <w:sz w:val="22"/>
        </w:rPr>
      </w:pPr>
    </w:p>
    <w:p w14:paraId="692185DD" w14:textId="39E8B662" w:rsidR="00B6544C" w:rsidRDefault="00B6544C" w:rsidP="00B6544C">
      <w:pPr>
        <w:rPr>
          <w:sz w:val="22"/>
        </w:rPr>
      </w:pPr>
    </w:p>
    <w:p w14:paraId="5BE97486" w14:textId="702E6882" w:rsidR="00B6544C" w:rsidRDefault="00B6544C" w:rsidP="00B6544C">
      <w:pPr>
        <w:rPr>
          <w:sz w:val="22"/>
        </w:rPr>
      </w:pPr>
    </w:p>
    <w:p w14:paraId="3F6C3D96" w14:textId="534EB577" w:rsidR="00B6544C" w:rsidRDefault="00B6544C" w:rsidP="00B6544C">
      <w:pPr>
        <w:rPr>
          <w:sz w:val="22"/>
        </w:rPr>
      </w:pPr>
    </w:p>
    <w:p w14:paraId="69DDD0E6" w14:textId="169EF8EE" w:rsidR="00B6544C" w:rsidRDefault="00B6544C" w:rsidP="00B6544C">
      <w:pPr>
        <w:rPr>
          <w:sz w:val="22"/>
        </w:rPr>
      </w:pPr>
    </w:p>
    <w:p w14:paraId="6147CDFC" w14:textId="77777777" w:rsidR="00B6544C" w:rsidRPr="00B6544C" w:rsidRDefault="00B6544C" w:rsidP="00B6544C">
      <w:pPr>
        <w:rPr>
          <w:rFonts w:hint="eastAsia"/>
          <w:sz w:val="22"/>
        </w:rPr>
      </w:pPr>
    </w:p>
    <w:p w14:paraId="01B66DE4" w14:textId="7E0A4052" w:rsidR="00B6544C" w:rsidRPr="00B6544C" w:rsidRDefault="00B6544C" w:rsidP="001529B1">
      <w:pPr>
        <w:pStyle w:val="ad"/>
        <w:numPr>
          <w:ilvl w:val="0"/>
          <w:numId w:val="2"/>
        </w:numPr>
        <w:ind w:firstLineChars="0"/>
        <w:rPr>
          <w:rFonts w:ascii="Arial" w:hAnsi="Arial" w:cs="Arial"/>
          <w:sz w:val="22"/>
        </w:rPr>
      </w:pPr>
      <w:r w:rsidRPr="00B6544C">
        <w:rPr>
          <w:rFonts w:ascii="Arial" w:hAnsi="Arial" w:cs="Arial"/>
          <w:sz w:val="22"/>
        </w:rPr>
        <w:t>Block User:</w:t>
      </w:r>
    </w:p>
    <w:p w14:paraId="4EA28743" w14:textId="31D54C05" w:rsidR="00B6544C" w:rsidRPr="00B6544C" w:rsidRDefault="00B6544C" w:rsidP="00B6544C">
      <w:pPr>
        <w:ind w:left="420" w:firstLine="420"/>
        <w:rPr>
          <w:rFonts w:ascii="Arial" w:hAnsi="Arial" w:cs="Arial"/>
          <w:sz w:val="22"/>
        </w:rPr>
      </w:pPr>
      <w:r w:rsidRPr="00B6544C">
        <w:rPr>
          <w:noProof/>
          <w:sz w:val="22"/>
        </w:rPr>
        <w:drawing>
          <wp:anchor distT="0" distB="0" distL="114300" distR="114300" simplePos="0" relativeHeight="251747328" behindDoc="0" locked="0" layoutInCell="1" allowOverlap="1" wp14:anchorId="586617F6" wp14:editId="0BCF31BD">
            <wp:simplePos x="0" y="0"/>
            <wp:positionH relativeFrom="margin">
              <wp:posOffset>1070217</wp:posOffset>
            </wp:positionH>
            <wp:positionV relativeFrom="paragraph">
              <wp:posOffset>1930818</wp:posOffset>
            </wp:positionV>
            <wp:extent cx="3113405" cy="535940"/>
            <wp:effectExtent l="0" t="0" r="0" b="0"/>
            <wp:wrapTopAndBottom/>
            <wp:docPr id="45" name="图片 45" descr="C:\Users\Zelan\AppData\Local\Temp\15014852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elan\AppData\Local\Temp\1501485267(1).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113405" cy="5359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9376" behindDoc="0" locked="0" layoutInCell="1" allowOverlap="1" wp14:anchorId="58749782" wp14:editId="38EC9556">
            <wp:simplePos x="0" y="0"/>
            <wp:positionH relativeFrom="margin">
              <wp:posOffset>700413</wp:posOffset>
            </wp:positionH>
            <wp:positionV relativeFrom="paragraph">
              <wp:posOffset>833827</wp:posOffset>
            </wp:positionV>
            <wp:extent cx="3842385" cy="775970"/>
            <wp:effectExtent l="0" t="0" r="5715" b="5080"/>
            <wp:wrapTopAndBottom/>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42385" cy="7759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1424" behindDoc="0" locked="0" layoutInCell="1" allowOverlap="1" wp14:anchorId="1641AA02" wp14:editId="69226D28">
                <wp:simplePos x="0" y="0"/>
                <wp:positionH relativeFrom="margin">
                  <wp:align>center</wp:align>
                </wp:positionH>
                <wp:positionV relativeFrom="paragraph">
                  <wp:posOffset>1661289</wp:posOffset>
                </wp:positionV>
                <wp:extent cx="3842385" cy="635"/>
                <wp:effectExtent l="0" t="0" r="5715" b="0"/>
                <wp:wrapTopAndBottom/>
                <wp:docPr id="47" name="文本框 47"/>
                <wp:cNvGraphicFramePr/>
                <a:graphic xmlns:a="http://schemas.openxmlformats.org/drawingml/2006/main">
                  <a:graphicData uri="http://schemas.microsoft.com/office/word/2010/wordprocessingShape">
                    <wps:wsp>
                      <wps:cNvSpPr txBox="1"/>
                      <wps:spPr>
                        <a:xfrm>
                          <a:off x="0" y="0"/>
                          <a:ext cx="3842385" cy="635"/>
                        </a:xfrm>
                        <a:prstGeom prst="rect">
                          <a:avLst/>
                        </a:prstGeom>
                        <a:solidFill>
                          <a:prstClr val="white"/>
                        </a:solidFill>
                        <a:ln>
                          <a:noFill/>
                        </a:ln>
                      </wps:spPr>
                      <wps:txbx>
                        <w:txbxContent>
                          <w:p w14:paraId="14C0E022" w14:textId="65813A85" w:rsidR="00B6544C" w:rsidRPr="00B6544C" w:rsidRDefault="00B6544C" w:rsidP="00B6544C">
                            <w:pPr>
                              <w:pStyle w:val="a7"/>
                              <w:jc w:val="center"/>
                              <w:rPr>
                                <w:i/>
                                <w:noProof/>
                              </w:rPr>
                            </w:pPr>
                            <w:r w:rsidRPr="00B6544C">
                              <w:rPr>
                                <w:i/>
                              </w:rPr>
                              <w:t>Figure 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41AA02" id="文本框 47" o:spid="_x0000_s1046" type="#_x0000_t202" style="position:absolute;left:0;text-align:left;margin-left:0;margin-top:130.8pt;width:302.55pt;height:.05pt;z-index:2517514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" stroked="f">
                <v:textbox style="mso-fit-shape-to-text:t" inset="0,0,0,0">
                  <w:txbxContent>
                    <w:p w14:paraId="14C0E022" w14:textId="65813A85" w:rsidR="00B6544C" w:rsidRPr="00B6544C" w:rsidRDefault="00B6544C" w:rsidP="00B6544C">
                      <w:pPr>
                        <w:pStyle w:val="a7"/>
                        <w:jc w:val="center"/>
                        <w:rPr>
                          <w:i/>
                          <w:noProof/>
                        </w:rPr>
                      </w:pPr>
                      <w:r w:rsidRPr="00B6544C">
                        <w:rPr>
                          <w:i/>
                        </w:rPr>
                        <w:t>Figure 21</w:t>
                      </w:r>
                    </w:p>
                  </w:txbxContent>
                </v:textbox>
                <w10:wrap type="topAndBottom" anchorx="margin"/>
              </v:shape>
            </w:pict>
          </mc:Fallback>
        </mc:AlternateContent>
      </w:r>
      <w:r>
        <w:rPr>
          <w:noProof/>
        </w:rPr>
        <mc:AlternateContent>
          <mc:Choice Requires="wps">
            <w:drawing>
              <wp:anchor distT="0" distB="0" distL="114300" distR="114300" simplePos="0" relativeHeight="251753472" behindDoc="0" locked="0" layoutInCell="1" allowOverlap="1" wp14:anchorId="55872152" wp14:editId="4BF217F8">
                <wp:simplePos x="0" y="0"/>
                <wp:positionH relativeFrom="column">
                  <wp:posOffset>1087354</wp:posOffset>
                </wp:positionH>
                <wp:positionV relativeFrom="paragraph">
                  <wp:posOffset>2523908</wp:posOffset>
                </wp:positionV>
                <wp:extent cx="3113405" cy="635"/>
                <wp:effectExtent l="0" t="0" r="0" b="18415"/>
                <wp:wrapTopAndBottom/>
                <wp:docPr id="48" name="文本框 48"/>
                <wp:cNvGraphicFramePr/>
                <a:graphic xmlns:a="http://schemas.openxmlformats.org/drawingml/2006/main">
                  <a:graphicData uri="http://schemas.microsoft.com/office/word/2010/wordprocessingShape">
                    <wps:wsp>
                      <wps:cNvSpPr txBox="1"/>
                      <wps:spPr>
                        <a:xfrm>
                          <a:off x="0" y="0"/>
                          <a:ext cx="3113405" cy="635"/>
                        </a:xfrm>
                        <a:prstGeom prst="rect">
                          <a:avLst/>
                        </a:prstGeom>
                        <a:solidFill>
                          <a:prstClr val="white"/>
                        </a:solidFill>
                        <a:ln>
                          <a:noFill/>
                        </a:ln>
                      </wps:spPr>
                      <wps:txbx>
                        <w:txbxContent>
                          <w:p w14:paraId="48235F5A" w14:textId="26E6F98D" w:rsidR="00B6544C" w:rsidRPr="00B6544C" w:rsidRDefault="00B6544C" w:rsidP="00B6544C">
                            <w:pPr>
                              <w:pStyle w:val="a7"/>
                              <w:jc w:val="center"/>
                              <w:rPr>
                                <w:i/>
                                <w:noProof/>
                                <w:sz w:val="22"/>
                              </w:rPr>
                            </w:pPr>
                            <w:r w:rsidRPr="00B6544C">
                              <w:rPr>
                                <w:i/>
                              </w:rPr>
                              <w:t>Figure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872152" id="文本框 48" o:spid="_x0000_s1047" type="#_x0000_t202" style="position:absolute;left:0;text-align:left;margin-left:85.6pt;margin-top:198.75pt;width:245.15pt;height:.0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" stroked="f">
                <v:textbox style="mso-fit-shape-to-text:t" inset="0,0,0,0">
                  <w:txbxContent>
                    <w:p w14:paraId="48235F5A" w14:textId="26E6F98D" w:rsidR="00B6544C" w:rsidRPr="00B6544C" w:rsidRDefault="00B6544C" w:rsidP="00B6544C">
                      <w:pPr>
                        <w:pStyle w:val="a7"/>
                        <w:jc w:val="center"/>
                        <w:rPr>
                          <w:i/>
                          <w:noProof/>
                          <w:sz w:val="22"/>
                        </w:rPr>
                      </w:pPr>
                      <w:r w:rsidRPr="00B6544C">
                        <w:rPr>
                          <w:i/>
                        </w:rPr>
                        <w:t>Figure 22</w:t>
                      </w:r>
                    </w:p>
                  </w:txbxContent>
                </v:textbox>
                <w10:wrap type="topAndBottom"/>
              </v:shape>
            </w:pict>
          </mc:Fallback>
        </mc:AlternateContent>
      </w:r>
      <w:r>
        <w:rPr>
          <w:noProof/>
        </w:rPr>
        <mc:AlternateContent>
          <mc:Choice Requires="wps">
            <w:drawing>
              <wp:anchor distT="0" distB="0" distL="114300" distR="114300" simplePos="0" relativeHeight="251757568" behindDoc="0" locked="0" layoutInCell="1" allowOverlap="1" wp14:anchorId="649CE3B3" wp14:editId="5663DB3B">
                <wp:simplePos x="0" y="0"/>
                <wp:positionH relativeFrom="margin">
                  <wp:align>center</wp:align>
                </wp:positionH>
                <wp:positionV relativeFrom="paragraph">
                  <wp:posOffset>3581528</wp:posOffset>
                </wp:positionV>
                <wp:extent cx="2592705" cy="635"/>
                <wp:effectExtent l="0" t="0" r="0" b="0"/>
                <wp:wrapTopAndBottom/>
                <wp:docPr id="50" name="文本框 50"/>
                <wp:cNvGraphicFramePr/>
                <a:graphic xmlns:a="http://schemas.openxmlformats.org/drawingml/2006/main">
                  <a:graphicData uri="http://schemas.microsoft.com/office/word/2010/wordprocessingShape">
                    <wps:wsp>
                      <wps:cNvSpPr txBox="1"/>
                      <wps:spPr>
                        <a:xfrm>
                          <a:off x="0" y="0"/>
                          <a:ext cx="2592705" cy="635"/>
                        </a:xfrm>
                        <a:prstGeom prst="rect">
                          <a:avLst/>
                        </a:prstGeom>
                        <a:solidFill>
                          <a:prstClr val="white"/>
                        </a:solidFill>
                        <a:ln>
                          <a:noFill/>
                        </a:ln>
                      </wps:spPr>
                      <wps:txbx>
                        <w:txbxContent>
                          <w:p w14:paraId="754BB463" w14:textId="0D5CB0C3" w:rsidR="00B6544C" w:rsidRPr="00B6544C" w:rsidRDefault="00B6544C" w:rsidP="00B6544C">
                            <w:pPr>
                              <w:pStyle w:val="a7"/>
                              <w:jc w:val="center"/>
                              <w:rPr>
                                <w:i/>
                                <w:noProof/>
                              </w:rPr>
                            </w:pPr>
                            <w:r w:rsidRPr="00B6544C">
                              <w:rPr>
                                <w:i/>
                              </w:rPr>
                              <w:t>Figure 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9CE3B3" id="文本框 50" o:spid="_x0000_s1048" type="#_x0000_t202" style="position:absolute;left:0;text-align:left;margin-left:0;margin-top:282pt;width:204.15pt;height:.05pt;z-index:2517575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" stroked="f">
                <v:textbox style="mso-fit-shape-to-text:t" inset="0,0,0,0">
                  <w:txbxContent>
                    <w:p w14:paraId="754BB463" w14:textId="0D5CB0C3" w:rsidR="00B6544C" w:rsidRPr="00B6544C" w:rsidRDefault="00B6544C" w:rsidP="00B6544C">
                      <w:pPr>
                        <w:pStyle w:val="a7"/>
                        <w:jc w:val="center"/>
                        <w:rPr>
                          <w:i/>
                          <w:noProof/>
                        </w:rPr>
                      </w:pPr>
                      <w:r w:rsidRPr="00B6544C">
                        <w:rPr>
                          <w:i/>
                        </w:rPr>
                        <w:t>Figure 23</w:t>
                      </w:r>
                    </w:p>
                  </w:txbxContent>
                </v:textbox>
                <w10:wrap type="topAndBottom" anchorx="margin"/>
              </v:shape>
            </w:pict>
          </mc:Fallback>
        </mc:AlternateContent>
      </w:r>
      <w:r w:rsidRPr="00B6544C">
        <w:rPr>
          <w:rFonts w:ascii="Arial" w:hAnsi="Arial" w:cs="Arial"/>
          <w:sz w:val="22"/>
        </w:rPr>
        <w:t xml:space="preserve">User types “/block [xxx]”. </w:t>
      </w:r>
      <w:r>
        <w:rPr>
          <w:rFonts w:ascii="Arial" w:hAnsi="Arial" w:cs="Arial"/>
          <w:sz w:val="22"/>
        </w:rPr>
        <w:t>If</w:t>
      </w:r>
      <w:r w:rsidRPr="00B6544C">
        <w:rPr>
          <w:rFonts w:ascii="Arial" w:hAnsi="Arial" w:cs="Arial"/>
          <w:sz w:val="22"/>
        </w:rPr>
        <w:t xml:space="preserve"> a room creator types: “/block [xxx]”, the corresponding user xxx is </w:t>
      </w:r>
      <w:r>
        <w:rPr>
          <w:rFonts w:ascii="Arial" w:hAnsi="Arial" w:cs="Arial"/>
          <w:sz w:val="22"/>
        </w:rPr>
        <w:t xml:space="preserve">removed from chatroom (figure 21) and/or </w:t>
      </w:r>
      <w:r w:rsidRPr="00B6544C">
        <w:rPr>
          <w:rFonts w:ascii="Arial" w:hAnsi="Arial" w:cs="Arial"/>
          <w:sz w:val="22"/>
        </w:rPr>
        <w:t xml:space="preserve">denied to join this </w:t>
      </w:r>
      <w:r>
        <w:rPr>
          <w:rFonts w:ascii="Arial" w:hAnsi="Arial" w:cs="Arial"/>
          <w:sz w:val="22"/>
        </w:rPr>
        <w:t>chatroom (figure 22). If other user type this, user will get error message (figure 23).</w:t>
      </w:r>
    </w:p>
    <w:p w14:paraId="358204A1" w14:textId="0A207DF7" w:rsidR="00B6544C" w:rsidRPr="00B6544C" w:rsidRDefault="00B6544C" w:rsidP="00B6544C">
      <w:pPr>
        <w:rPr>
          <w:rFonts w:hint="eastAsia"/>
          <w:sz w:val="22"/>
        </w:rPr>
      </w:pPr>
      <w:r>
        <w:rPr>
          <w:noProof/>
        </w:rPr>
        <w:drawing>
          <wp:anchor distT="0" distB="0" distL="114300" distR="114300" simplePos="0" relativeHeight="251755520" behindDoc="0" locked="0" layoutInCell="1" allowOverlap="1" wp14:anchorId="6DC1E255" wp14:editId="5632A393">
            <wp:simplePos x="0" y="0"/>
            <wp:positionH relativeFrom="margin">
              <wp:align>center</wp:align>
            </wp:positionH>
            <wp:positionV relativeFrom="paragraph">
              <wp:posOffset>2154483</wp:posOffset>
            </wp:positionV>
            <wp:extent cx="2592705" cy="618490"/>
            <wp:effectExtent l="0" t="0" r="0" b="0"/>
            <wp:wrapTopAndBottom/>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92705" cy="618490"/>
                    </a:xfrm>
                    <a:prstGeom prst="rect">
                      <a:avLst/>
                    </a:prstGeom>
                  </pic:spPr>
                </pic:pic>
              </a:graphicData>
            </a:graphic>
            <wp14:sizeRelH relativeFrom="margin">
              <wp14:pctWidth>0</wp14:pctWidth>
            </wp14:sizeRelH>
            <wp14:sizeRelV relativeFrom="margin">
              <wp14:pctHeight>0</wp14:pctHeight>
            </wp14:sizeRelV>
          </wp:anchor>
        </w:drawing>
      </w:r>
    </w:p>
    <w:p w14:paraId="594C360B" w14:textId="42E4FFA0" w:rsidR="00B6544C" w:rsidRPr="00B6544C" w:rsidRDefault="00B6544C" w:rsidP="001529B1">
      <w:pPr>
        <w:pStyle w:val="ad"/>
        <w:numPr>
          <w:ilvl w:val="0"/>
          <w:numId w:val="2"/>
        </w:numPr>
        <w:ind w:firstLineChars="0"/>
        <w:rPr>
          <w:rFonts w:ascii="Arial" w:hAnsi="Arial" w:cs="Arial"/>
          <w:sz w:val="22"/>
        </w:rPr>
      </w:pPr>
      <w:r w:rsidRPr="00B6544C">
        <w:rPr>
          <w:rFonts w:ascii="Arial" w:hAnsi="Arial" w:cs="Arial"/>
          <w:sz w:val="22"/>
        </w:rPr>
        <w:t>Unblock User:</w:t>
      </w:r>
    </w:p>
    <w:p w14:paraId="5BC225B4" w14:textId="19A76E48" w:rsidR="00B6544C" w:rsidRPr="00B6544C" w:rsidRDefault="00B6544C" w:rsidP="00B6544C">
      <w:pPr>
        <w:ind w:left="420" w:firstLine="420"/>
        <w:rPr>
          <w:rFonts w:ascii="Arial" w:hAnsi="Arial" w:cs="Arial"/>
          <w:sz w:val="22"/>
        </w:rPr>
      </w:pPr>
      <w:r w:rsidRPr="00B6544C">
        <w:rPr>
          <w:rFonts w:ascii="Arial" w:hAnsi="Arial" w:cs="Arial"/>
          <w:sz w:val="22"/>
        </w:rPr>
        <w:t>Room creator types “/unblock [xxx]”</w:t>
      </w:r>
      <w:r>
        <w:rPr>
          <w:rFonts w:ascii="Arial" w:hAnsi="Arial" w:cs="Arial"/>
          <w:sz w:val="22"/>
        </w:rPr>
        <w:t xml:space="preserve"> (figure 24)</w:t>
      </w:r>
      <w:r w:rsidRPr="00B6544C">
        <w:rPr>
          <w:rFonts w:ascii="Arial" w:hAnsi="Arial" w:cs="Arial"/>
          <w:sz w:val="22"/>
        </w:rPr>
        <w:t>. When xxx typed “/join [chatroom]”, xxx would be able to join the chatroom</w:t>
      </w:r>
      <w:r>
        <w:rPr>
          <w:rFonts w:ascii="Arial" w:hAnsi="Arial" w:cs="Arial"/>
          <w:sz w:val="22"/>
        </w:rPr>
        <w:t xml:space="preserve"> (figure 19)</w:t>
      </w:r>
      <w:r w:rsidRPr="00B6544C">
        <w:rPr>
          <w:rFonts w:ascii="Arial" w:hAnsi="Arial" w:cs="Arial"/>
          <w:sz w:val="22"/>
        </w:rPr>
        <w:t>.</w:t>
      </w:r>
    </w:p>
    <w:p w14:paraId="2D602D4D" w14:textId="0D411ACC" w:rsidR="00B6544C" w:rsidRDefault="00B6544C" w:rsidP="00B6544C">
      <w:pPr>
        <w:rPr>
          <w:rFonts w:ascii="Arial" w:hAnsi="Arial" w:cs="Arial"/>
          <w:sz w:val="22"/>
        </w:rPr>
      </w:pPr>
      <w:r>
        <w:rPr>
          <w:noProof/>
        </w:rPr>
        <mc:AlternateContent>
          <mc:Choice Requires="wps">
            <w:drawing>
              <wp:anchor distT="0" distB="0" distL="114300" distR="114300" simplePos="0" relativeHeight="251761664" behindDoc="0" locked="0" layoutInCell="1" allowOverlap="1" wp14:anchorId="15ADB50A" wp14:editId="4260300E">
                <wp:simplePos x="0" y="0"/>
                <wp:positionH relativeFrom="column">
                  <wp:posOffset>1440815</wp:posOffset>
                </wp:positionH>
                <wp:positionV relativeFrom="paragraph">
                  <wp:posOffset>1092835</wp:posOffset>
                </wp:positionV>
                <wp:extent cx="1868805" cy="635"/>
                <wp:effectExtent l="0" t="0" r="0" b="18415"/>
                <wp:wrapSquare wrapText="bothSides"/>
                <wp:docPr id="52" name="文本框 52"/>
                <wp:cNvGraphicFramePr/>
                <a:graphic xmlns:a="http://schemas.openxmlformats.org/drawingml/2006/main">
                  <a:graphicData uri="http://schemas.microsoft.com/office/word/2010/wordprocessingShape">
                    <wps:wsp>
                      <wps:cNvSpPr txBox="1"/>
                      <wps:spPr>
                        <a:xfrm>
                          <a:off x="0" y="0"/>
                          <a:ext cx="1868805" cy="635"/>
                        </a:xfrm>
                        <a:prstGeom prst="rect">
                          <a:avLst/>
                        </a:prstGeom>
                        <a:solidFill>
                          <a:prstClr val="white"/>
                        </a:solidFill>
                        <a:ln>
                          <a:noFill/>
                        </a:ln>
                      </wps:spPr>
                      <wps:txbx>
                        <w:txbxContent>
                          <w:p w14:paraId="630F94F5" w14:textId="6C446292" w:rsidR="00B6544C" w:rsidRPr="00B6544C" w:rsidRDefault="00B6544C" w:rsidP="00B6544C">
                            <w:pPr>
                              <w:pStyle w:val="a7"/>
                              <w:jc w:val="center"/>
                              <w:rPr>
                                <w:i/>
                                <w:noProof/>
                              </w:rPr>
                            </w:pPr>
                            <w:r w:rsidRPr="00B6544C">
                              <w:rPr>
                                <w:i/>
                              </w:rPr>
                              <w:t>Figure 2</w:t>
                            </w:r>
                            <w:r w:rsidRPr="00B6544C">
                              <w:rPr>
                                <w:i/>
                              </w:rPr>
                              <w:fldChar w:fldCharType="begin"/>
                            </w:r>
                            <w:r w:rsidRPr="00B6544C">
                              <w:rPr>
                                <w:i/>
                              </w:rPr>
                              <w:instrText xml:space="preserve"> SEQ Figure \* ARABIC </w:instrText>
                            </w:r>
                            <w:r w:rsidRPr="00B6544C">
                              <w:rPr>
                                <w:i/>
                              </w:rPr>
                              <w:fldChar w:fldCharType="separate"/>
                            </w:r>
                            <w:r w:rsidR="00971E1C">
                              <w:rPr>
                                <w:i/>
                                <w:noProof/>
                              </w:rPr>
                              <w:t>4</w:t>
                            </w:r>
                            <w:r w:rsidRPr="00B6544C">
                              <w:rPr>
                                <w:i/>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ADB50A" id="文本框 52" o:spid="_x0000_s1049" type="#_x0000_t202" style="position:absolute;left:0;text-align:left;margin-left:113.45pt;margin-top:86.05pt;width:147.15pt;height:.0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" stroked="f">
                <v:textbox style="mso-fit-shape-to-text:t" inset="0,0,0,0">
                  <w:txbxContent>
                    <w:p w14:paraId="630F94F5" w14:textId="6C446292" w:rsidR="00B6544C" w:rsidRPr="00B6544C" w:rsidRDefault="00B6544C" w:rsidP="00B6544C">
                      <w:pPr>
                        <w:pStyle w:val="a7"/>
                        <w:jc w:val="center"/>
                        <w:rPr>
                          <w:i/>
                          <w:noProof/>
                        </w:rPr>
                      </w:pPr>
                      <w:r w:rsidRPr="00B6544C">
                        <w:rPr>
                          <w:i/>
                        </w:rPr>
                        <w:t>Figure 2</w:t>
                      </w:r>
                      <w:r w:rsidRPr="00B6544C">
                        <w:rPr>
                          <w:i/>
                        </w:rPr>
                        <w:fldChar w:fldCharType="begin"/>
                      </w:r>
                      <w:r w:rsidRPr="00B6544C">
                        <w:rPr>
                          <w:i/>
                        </w:rPr>
                        <w:instrText xml:space="preserve"> SEQ Figure \* ARABIC </w:instrText>
                      </w:r>
                      <w:r w:rsidRPr="00B6544C">
                        <w:rPr>
                          <w:i/>
                        </w:rPr>
                        <w:fldChar w:fldCharType="separate"/>
                      </w:r>
                      <w:r w:rsidR="00971E1C">
                        <w:rPr>
                          <w:i/>
                          <w:noProof/>
                        </w:rPr>
                        <w:t>4</w:t>
                      </w:r>
                      <w:r w:rsidRPr="00B6544C">
                        <w:rPr>
                          <w:i/>
                        </w:rPr>
                        <w:fldChar w:fldCharType="end"/>
                      </w:r>
                    </w:p>
                  </w:txbxContent>
                </v:textbox>
                <w10:wrap type="square"/>
              </v:shape>
            </w:pict>
          </mc:Fallback>
        </mc:AlternateContent>
      </w:r>
      <w:r>
        <w:rPr>
          <w:noProof/>
        </w:rPr>
        <w:drawing>
          <wp:anchor distT="0" distB="0" distL="114300" distR="114300" simplePos="0" relativeHeight="251759616" behindDoc="0" locked="0" layoutInCell="1" allowOverlap="1" wp14:anchorId="23AA4436" wp14:editId="31D5B7F8">
            <wp:simplePos x="0" y="0"/>
            <wp:positionH relativeFrom="margin">
              <wp:posOffset>1440960</wp:posOffset>
            </wp:positionH>
            <wp:positionV relativeFrom="paragraph">
              <wp:posOffset>156193</wp:posOffset>
            </wp:positionV>
            <wp:extent cx="1868805" cy="880110"/>
            <wp:effectExtent l="0" t="0" r="0" b="0"/>
            <wp:wrapSquare wrapText="bothSides"/>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68805" cy="880110"/>
                    </a:xfrm>
                    <a:prstGeom prst="rect">
                      <a:avLst/>
                    </a:prstGeom>
                  </pic:spPr>
                </pic:pic>
              </a:graphicData>
            </a:graphic>
            <wp14:sizeRelH relativeFrom="margin">
              <wp14:pctWidth>0</wp14:pctWidth>
            </wp14:sizeRelH>
            <wp14:sizeRelV relativeFrom="margin">
              <wp14:pctHeight>0</wp14:pctHeight>
            </wp14:sizeRelV>
          </wp:anchor>
        </w:drawing>
      </w:r>
    </w:p>
    <w:p w14:paraId="4AFDC7BF" w14:textId="2548691F" w:rsidR="00B6544C" w:rsidRDefault="00B6544C" w:rsidP="00B6544C">
      <w:pPr>
        <w:rPr>
          <w:rFonts w:ascii="Arial" w:hAnsi="Arial" w:cs="Arial"/>
          <w:sz w:val="22"/>
        </w:rPr>
      </w:pPr>
    </w:p>
    <w:p w14:paraId="15EA4271" w14:textId="2C82CBD2" w:rsidR="00B6544C" w:rsidRPr="00B6544C" w:rsidRDefault="00B6544C" w:rsidP="00B6544C">
      <w:pPr>
        <w:rPr>
          <w:rFonts w:ascii="Arial" w:hAnsi="Arial" w:cs="Arial"/>
          <w:sz w:val="22"/>
        </w:rPr>
      </w:pPr>
    </w:p>
    <w:p w14:paraId="3D6FC863" w14:textId="7DD2B9B1" w:rsidR="00B6544C" w:rsidRDefault="00B6544C" w:rsidP="00B6544C">
      <w:pPr>
        <w:rPr>
          <w:rFonts w:ascii="Arial" w:hAnsi="Arial" w:cs="Arial"/>
          <w:sz w:val="22"/>
        </w:rPr>
      </w:pPr>
    </w:p>
    <w:p w14:paraId="0C2A9DE1" w14:textId="1B83B80B" w:rsidR="00B6544C" w:rsidRDefault="00B6544C" w:rsidP="00B6544C">
      <w:pPr>
        <w:rPr>
          <w:rFonts w:ascii="Arial" w:hAnsi="Arial" w:cs="Arial" w:hint="eastAsia"/>
          <w:sz w:val="22"/>
        </w:rPr>
      </w:pPr>
    </w:p>
    <w:p w14:paraId="1768A844" w14:textId="77777777" w:rsidR="00B6544C" w:rsidRPr="00B6544C" w:rsidRDefault="00B6544C" w:rsidP="00B6544C">
      <w:pPr>
        <w:rPr>
          <w:rFonts w:ascii="Arial" w:hAnsi="Arial" w:cs="Arial" w:hint="eastAsia"/>
          <w:sz w:val="22"/>
        </w:rPr>
      </w:pPr>
    </w:p>
    <w:p w14:paraId="5DB6A25C" w14:textId="7ED1482F" w:rsidR="00B6544C" w:rsidRPr="00B6544C" w:rsidRDefault="00B6544C" w:rsidP="001529B1">
      <w:pPr>
        <w:pStyle w:val="ad"/>
        <w:numPr>
          <w:ilvl w:val="0"/>
          <w:numId w:val="2"/>
        </w:numPr>
        <w:ind w:firstLineChars="0"/>
        <w:rPr>
          <w:rFonts w:ascii="Arial" w:hAnsi="Arial" w:cs="Arial"/>
          <w:sz w:val="22"/>
        </w:rPr>
      </w:pPr>
      <w:r w:rsidRPr="00B6544C">
        <w:rPr>
          <w:rFonts w:ascii="Arial" w:hAnsi="Arial" w:cs="Arial"/>
          <w:sz w:val="22"/>
        </w:rPr>
        <w:t>Change Alias:</w:t>
      </w:r>
    </w:p>
    <w:p w14:paraId="427F96E3" w14:textId="0560B3EE" w:rsidR="00B6544C" w:rsidRPr="00B6544C" w:rsidRDefault="00B6544C" w:rsidP="00B6544C">
      <w:pPr>
        <w:ind w:left="420" w:firstLine="420"/>
        <w:rPr>
          <w:rFonts w:ascii="Arial" w:hAnsi="Arial" w:cs="Arial"/>
          <w:sz w:val="22"/>
        </w:rPr>
      </w:pPr>
      <w:r>
        <w:rPr>
          <w:noProof/>
        </w:rPr>
        <mc:AlternateContent>
          <mc:Choice Requires="wps">
            <w:drawing>
              <wp:anchor distT="0" distB="0" distL="114300" distR="114300" simplePos="0" relativeHeight="251769856" behindDoc="0" locked="0" layoutInCell="1" allowOverlap="1" wp14:anchorId="69E3726C" wp14:editId="5607B25A">
                <wp:simplePos x="0" y="0"/>
                <wp:positionH relativeFrom="column">
                  <wp:posOffset>2658745</wp:posOffset>
                </wp:positionH>
                <wp:positionV relativeFrom="paragraph">
                  <wp:posOffset>1438910</wp:posOffset>
                </wp:positionV>
                <wp:extent cx="2710815" cy="635"/>
                <wp:effectExtent l="0" t="0" r="0" b="18415"/>
                <wp:wrapTopAndBottom/>
                <wp:docPr id="56" name="文本框 56"/>
                <wp:cNvGraphicFramePr/>
                <a:graphic xmlns:a="http://schemas.openxmlformats.org/drawingml/2006/main">
                  <a:graphicData uri="http://schemas.microsoft.com/office/word/2010/wordprocessingShape">
                    <wps:wsp>
                      <wps:cNvSpPr txBox="1"/>
                      <wps:spPr>
                        <a:xfrm>
                          <a:off x="0" y="0"/>
                          <a:ext cx="2710815" cy="635"/>
                        </a:xfrm>
                        <a:prstGeom prst="rect">
                          <a:avLst/>
                        </a:prstGeom>
                        <a:solidFill>
                          <a:prstClr val="white"/>
                        </a:solidFill>
                        <a:ln>
                          <a:noFill/>
                        </a:ln>
                      </wps:spPr>
                      <wps:txbx>
                        <w:txbxContent>
                          <w:p w14:paraId="29D68EDE" w14:textId="10A57A36" w:rsidR="00B6544C" w:rsidRPr="00B6544C" w:rsidRDefault="00B6544C" w:rsidP="00B6544C">
                            <w:pPr>
                              <w:pStyle w:val="a7"/>
                              <w:jc w:val="center"/>
                              <w:rPr>
                                <w:i/>
                                <w:noProof/>
                              </w:rPr>
                            </w:pPr>
                            <w:r w:rsidRPr="00B6544C">
                              <w:rPr>
                                <w:i/>
                              </w:rPr>
                              <w:t>Figure 26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E3726C" id="文本框 56" o:spid="_x0000_s1050" type="#_x0000_t202" style="position:absolute;left:0;text-align:left;margin-left:209.35pt;margin-top:113.3pt;width:213.45pt;height:.0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" stroked="f">
                <v:textbox style="mso-fit-shape-to-text:t" inset="0,0,0,0">
                  <w:txbxContent>
                    <w:p w14:paraId="29D68EDE" w14:textId="10A57A36" w:rsidR="00B6544C" w:rsidRPr="00B6544C" w:rsidRDefault="00B6544C" w:rsidP="00B6544C">
                      <w:pPr>
                        <w:pStyle w:val="a7"/>
                        <w:jc w:val="center"/>
                        <w:rPr>
                          <w:i/>
                          <w:noProof/>
                        </w:rPr>
                      </w:pPr>
                      <w:r w:rsidRPr="00B6544C">
                        <w:rPr>
                          <w:i/>
                        </w:rPr>
                        <w:t>Figure 26</w:t>
                      </w:r>
                    </w:p>
                  </w:txbxContent>
                </v:textbox>
                <w10:wrap type="topAndBottom"/>
              </v:shape>
            </w:pict>
          </mc:Fallback>
        </mc:AlternateContent>
      </w:r>
      <w:r>
        <w:rPr>
          <w:noProof/>
        </w:rPr>
        <w:drawing>
          <wp:anchor distT="0" distB="0" distL="114300" distR="114300" simplePos="0" relativeHeight="251765760" behindDoc="0" locked="0" layoutInCell="1" allowOverlap="1" wp14:anchorId="2E5EB342" wp14:editId="77FAF32B">
            <wp:simplePos x="0" y="0"/>
            <wp:positionH relativeFrom="margin">
              <wp:posOffset>2658745</wp:posOffset>
            </wp:positionH>
            <wp:positionV relativeFrom="paragraph">
              <wp:posOffset>704850</wp:posOffset>
            </wp:positionV>
            <wp:extent cx="2710815" cy="676910"/>
            <wp:effectExtent l="0" t="0" r="0" b="8890"/>
            <wp:wrapTopAndBottom/>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10815" cy="6769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67808" behindDoc="0" locked="0" layoutInCell="1" allowOverlap="1" wp14:anchorId="48EB212D" wp14:editId="41151563">
                <wp:simplePos x="0" y="0"/>
                <wp:positionH relativeFrom="column">
                  <wp:posOffset>196215</wp:posOffset>
                </wp:positionH>
                <wp:positionV relativeFrom="paragraph">
                  <wp:posOffset>1446530</wp:posOffset>
                </wp:positionV>
                <wp:extent cx="2338070" cy="635"/>
                <wp:effectExtent l="0" t="0" r="5080" b="18415"/>
                <wp:wrapTopAndBottom/>
                <wp:docPr id="55" name="文本框 55"/>
                <wp:cNvGraphicFramePr/>
                <a:graphic xmlns:a="http://schemas.openxmlformats.org/drawingml/2006/main">
                  <a:graphicData uri="http://schemas.microsoft.com/office/word/2010/wordprocessingShape">
                    <wps:wsp>
                      <wps:cNvSpPr txBox="1"/>
                      <wps:spPr>
                        <a:xfrm>
                          <a:off x="0" y="0"/>
                          <a:ext cx="2338070" cy="635"/>
                        </a:xfrm>
                        <a:prstGeom prst="rect">
                          <a:avLst/>
                        </a:prstGeom>
                        <a:solidFill>
                          <a:prstClr val="white"/>
                        </a:solidFill>
                        <a:ln>
                          <a:noFill/>
                        </a:ln>
                      </wps:spPr>
                      <wps:txbx>
                        <w:txbxContent>
                          <w:p w14:paraId="380902F3" w14:textId="39ED4D90" w:rsidR="00B6544C" w:rsidRPr="00B6544C" w:rsidRDefault="00B6544C" w:rsidP="00B6544C">
                            <w:pPr>
                              <w:pStyle w:val="a7"/>
                              <w:jc w:val="center"/>
                              <w:rPr>
                                <w:i/>
                                <w:noProof/>
                              </w:rPr>
                            </w:pPr>
                            <w:r w:rsidRPr="00B6544C">
                              <w:rPr>
                                <w:i/>
                              </w:rPr>
                              <w:t>Figure 25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EB212D" id="文本框 55" o:spid="_x0000_s1051" type="#_x0000_t202" style="position:absolute;left:0;text-align:left;margin-left:15.45pt;margin-top:113.9pt;width:184.1pt;height:.0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" stroked="f">
                <v:textbox style="mso-fit-shape-to-text:t" inset="0,0,0,0">
                  <w:txbxContent>
                    <w:p w14:paraId="380902F3" w14:textId="39ED4D90" w:rsidR="00B6544C" w:rsidRPr="00B6544C" w:rsidRDefault="00B6544C" w:rsidP="00B6544C">
                      <w:pPr>
                        <w:pStyle w:val="a7"/>
                        <w:jc w:val="center"/>
                        <w:rPr>
                          <w:i/>
                          <w:noProof/>
                        </w:rPr>
                      </w:pPr>
                      <w:r w:rsidRPr="00B6544C">
                        <w:rPr>
                          <w:i/>
                        </w:rPr>
                        <w:t>Figure 25</w:t>
                      </w:r>
                    </w:p>
                  </w:txbxContent>
                </v:textbox>
                <w10:wrap type="topAndBottom"/>
              </v:shape>
            </w:pict>
          </mc:Fallback>
        </mc:AlternateContent>
      </w:r>
      <w:r>
        <w:rPr>
          <w:noProof/>
        </w:rPr>
        <w:drawing>
          <wp:anchor distT="0" distB="0" distL="114300" distR="114300" simplePos="0" relativeHeight="251763712" behindDoc="0" locked="0" layoutInCell="1" allowOverlap="1" wp14:anchorId="7EEBA61D" wp14:editId="5677F94E">
            <wp:simplePos x="0" y="0"/>
            <wp:positionH relativeFrom="margin">
              <wp:posOffset>196770</wp:posOffset>
            </wp:positionH>
            <wp:positionV relativeFrom="paragraph">
              <wp:posOffset>497712</wp:posOffset>
            </wp:positionV>
            <wp:extent cx="2338070" cy="892175"/>
            <wp:effectExtent l="0" t="0" r="5080" b="3175"/>
            <wp:wrapTopAndBottom/>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38070" cy="892175"/>
                    </a:xfrm>
                    <a:prstGeom prst="rect">
                      <a:avLst/>
                    </a:prstGeom>
                  </pic:spPr>
                </pic:pic>
              </a:graphicData>
            </a:graphic>
            <wp14:sizeRelH relativeFrom="margin">
              <wp14:pctWidth>0</wp14:pctWidth>
            </wp14:sizeRelH>
            <wp14:sizeRelV relativeFrom="margin">
              <wp14:pctHeight>0</wp14:pctHeight>
            </wp14:sizeRelV>
          </wp:anchor>
        </w:drawing>
      </w:r>
      <w:r w:rsidRPr="00B6544C">
        <w:rPr>
          <w:rFonts w:ascii="Arial" w:hAnsi="Arial" w:cs="Arial"/>
          <w:sz w:val="22"/>
        </w:rPr>
        <w:t>A user wants to change his own user alias which will be displayed in the chatroom.</w:t>
      </w:r>
      <w:r w:rsidRPr="00B6544C">
        <w:rPr>
          <w:rFonts w:ascii="Arial" w:hAnsi="Arial" w:cs="Arial" w:hint="eastAsia"/>
          <w:sz w:val="22"/>
        </w:rPr>
        <w:t xml:space="preserve"> </w:t>
      </w:r>
      <w:r w:rsidRPr="00B6544C">
        <w:rPr>
          <w:rFonts w:ascii="Arial" w:hAnsi="Arial" w:cs="Arial"/>
          <w:sz w:val="22"/>
        </w:rPr>
        <w:t>So, he typed: “/set_alias [</w:t>
      </w:r>
      <w:r>
        <w:rPr>
          <w:rFonts w:ascii="Arial" w:hAnsi="Arial" w:cs="Arial"/>
          <w:sz w:val="22"/>
        </w:rPr>
        <w:t>new alias</w:t>
      </w:r>
      <w:r w:rsidRPr="00B6544C">
        <w:rPr>
          <w:rFonts w:ascii="Arial" w:hAnsi="Arial" w:cs="Arial"/>
          <w:sz w:val="22"/>
        </w:rPr>
        <w:t>]”</w:t>
      </w:r>
      <w:r>
        <w:rPr>
          <w:rFonts w:ascii="Arial" w:hAnsi="Arial" w:cs="Arial"/>
          <w:sz w:val="22"/>
        </w:rPr>
        <w:t xml:space="preserve"> (figure 25, 26)</w:t>
      </w:r>
      <w:r w:rsidRPr="00B6544C">
        <w:rPr>
          <w:rFonts w:ascii="Arial" w:hAnsi="Arial" w:cs="Arial"/>
          <w:sz w:val="22"/>
        </w:rPr>
        <w:t>.</w:t>
      </w:r>
    </w:p>
    <w:p w14:paraId="370BE6D4" w14:textId="2E2D088C" w:rsidR="00B6544C" w:rsidRDefault="00B6544C" w:rsidP="00B6544C">
      <w:pPr>
        <w:ind w:left="420" w:firstLine="420"/>
        <w:rPr>
          <w:rFonts w:ascii="Arial" w:hAnsi="Arial" w:cs="Arial"/>
          <w:sz w:val="22"/>
        </w:rPr>
      </w:pPr>
    </w:p>
    <w:p w14:paraId="13370295" w14:textId="11BCB02E" w:rsidR="00B6544C" w:rsidRDefault="00B6544C" w:rsidP="00B6544C">
      <w:pPr>
        <w:ind w:left="420" w:firstLine="420"/>
        <w:rPr>
          <w:rFonts w:ascii="Arial" w:hAnsi="Arial" w:cs="Arial" w:hint="eastAsia"/>
          <w:sz w:val="22"/>
        </w:rPr>
      </w:pPr>
    </w:p>
    <w:p w14:paraId="2ABC6CF0" w14:textId="2054C1A2" w:rsidR="00B6544C" w:rsidRPr="00B6544C" w:rsidRDefault="00B6544C" w:rsidP="00B6544C">
      <w:pPr>
        <w:rPr>
          <w:rFonts w:ascii="Arial" w:hAnsi="Arial" w:cs="Arial" w:hint="eastAsia"/>
          <w:sz w:val="22"/>
        </w:rPr>
      </w:pPr>
    </w:p>
    <w:p w14:paraId="6FD609F2" w14:textId="64BAD961" w:rsidR="0089065F" w:rsidRPr="0089065F" w:rsidRDefault="0089065F" w:rsidP="00093B6D">
      <w:pPr>
        <w:pStyle w:val="12"/>
      </w:pPr>
      <w:bookmarkStart w:id="166" w:name="_Toc489206338"/>
      <w:r w:rsidRPr="0089065F">
        <w:lastRenderedPageBreak/>
        <w:t>Indication of Requirements</w:t>
      </w:r>
      <w:bookmarkEnd w:id="166"/>
    </w:p>
    <w:tbl>
      <w:tblPr>
        <w:tblW w:w="7938" w:type="dxa"/>
        <w:tblInd w:w="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1"/>
        <w:gridCol w:w="3118"/>
        <w:gridCol w:w="3119"/>
      </w:tblGrid>
      <w:tr w:rsidR="004F1F5A" w:rsidRPr="0089065F" w14:paraId="5E8FE5F7" w14:textId="77777777" w:rsidTr="004F1F5A">
        <w:tc>
          <w:tcPr>
            <w:tcW w:w="850" w:type="dxa"/>
            <w:tcMar>
              <w:top w:w="100" w:type="dxa"/>
              <w:left w:w="100" w:type="dxa"/>
              <w:bottom w:w="100" w:type="dxa"/>
              <w:right w:w="100" w:type="dxa"/>
            </w:tcMar>
          </w:tcPr>
          <w:p w14:paraId="01488EE4" w14:textId="77777777" w:rsidR="0089065F" w:rsidRPr="0089065F" w:rsidRDefault="0089065F" w:rsidP="009653AD">
            <w:pPr>
              <w:jc w:val="left"/>
              <w:rPr>
                <w:rFonts w:ascii="Arial" w:hAnsi="Arial" w:cs="Arial"/>
                <w:sz w:val="22"/>
              </w:rPr>
            </w:pPr>
            <w:r w:rsidRPr="0089065F">
              <w:rPr>
                <w:rFonts w:ascii="Arial" w:hAnsi="Arial" w:cs="Arial"/>
                <w:sz w:val="22"/>
              </w:rPr>
              <w:t>Client/Server</w:t>
            </w:r>
          </w:p>
        </w:tc>
        <w:tc>
          <w:tcPr>
            <w:tcW w:w="851" w:type="dxa"/>
            <w:tcMar>
              <w:top w:w="100" w:type="dxa"/>
              <w:left w:w="100" w:type="dxa"/>
              <w:bottom w:w="100" w:type="dxa"/>
              <w:right w:w="100" w:type="dxa"/>
            </w:tcMar>
          </w:tcPr>
          <w:p w14:paraId="579E6B9C" w14:textId="22AB792B" w:rsidR="0089065F" w:rsidRPr="0089065F" w:rsidRDefault="004F1F5A" w:rsidP="009653AD">
            <w:pPr>
              <w:jc w:val="left"/>
              <w:rPr>
                <w:rFonts w:ascii="Arial" w:hAnsi="Arial" w:cs="Arial"/>
                <w:sz w:val="22"/>
              </w:rPr>
            </w:pPr>
            <w:r>
              <w:rPr>
                <w:rFonts w:ascii="Arial" w:hAnsi="Arial" w:cs="Arial"/>
                <w:sz w:val="22"/>
              </w:rPr>
              <w:t>I</w:t>
            </w:r>
            <w:r w:rsidR="0089065F" w:rsidRPr="0089065F">
              <w:rPr>
                <w:rFonts w:ascii="Arial" w:hAnsi="Arial" w:cs="Arial"/>
                <w:sz w:val="22"/>
              </w:rPr>
              <w:t>ndex</w:t>
            </w:r>
          </w:p>
        </w:tc>
        <w:tc>
          <w:tcPr>
            <w:tcW w:w="3118" w:type="dxa"/>
            <w:tcMar>
              <w:top w:w="100" w:type="dxa"/>
              <w:left w:w="100" w:type="dxa"/>
              <w:bottom w:w="100" w:type="dxa"/>
              <w:right w:w="100" w:type="dxa"/>
            </w:tcMar>
          </w:tcPr>
          <w:p w14:paraId="73933502" w14:textId="77777777" w:rsidR="0089065F" w:rsidRPr="0089065F" w:rsidRDefault="0089065F" w:rsidP="009653AD">
            <w:pPr>
              <w:jc w:val="left"/>
              <w:rPr>
                <w:rFonts w:ascii="Arial" w:hAnsi="Arial" w:cs="Arial"/>
                <w:sz w:val="22"/>
              </w:rPr>
            </w:pPr>
            <w:r w:rsidRPr="0089065F">
              <w:rPr>
                <w:rFonts w:ascii="Arial" w:hAnsi="Arial" w:cs="Arial"/>
                <w:sz w:val="22"/>
              </w:rPr>
              <w:t>Requirement</w:t>
            </w:r>
          </w:p>
        </w:tc>
        <w:tc>
          <w:tcPr>
            <w:tcW w:w="3119" w:type="dxa"/>
            <w:tcMar>
              <w:top w:w="100" w:type="dxa"/>
              <w:left w:w="100" w:type="dxa"/>
              <w:bottom w:w="100" w:type="dxa"/>
              <w:right w:w="100" w:type="dxa"/>
            </w:tcMar>
          </w:tcPr>
          <w:p w14:paraId="71658443" w14:textId="77777777" w:rsidR="0089065F" w:rsidRPr="0089065F" w:rsidRDefault="0089065F" w:rsidP="009653AD">
            <w:pPr>
              <w:jc w:val="left"/>
              <w:rPr>
                <w:rFonts w:ascii="Arial" w:hAnsi="Arial" w:cs="Arial"/>
                <w:sz w:val="22"/>
              </w:rPr>
            </w:pPr>
            <w:r w:rsidRPr="0089065F">
              <w:rPr>
                <w:rFonts w:ascii="Arial" w:hAnsi="Arial" w:cs="Arial"/>
                <w:sz w:val="22"/>
              </w:rPr>
              <w:t>Requirement Met?</w:t>
            </w:r>
          </w:p>
        </w:tc>
      </w:tr>
      <w:tr w:rsidR="004F1F5A" w:rsidRPr="0089065F" w14:paraId="38ADCDBF" w14:textId="77777777" w:rsidTr="004F1F5A">
        <w:tc>
          <w:tcPr>
            <w:tcW w:w="850" w:type="dxa"/>
            <w:vMerge w:val="restart"/>
            <w:tcMar>
              <w:top w:w="100" w:type="dxa"/>
              <w:left w:w="100" w:type="dxa"/>
              <w:bottom w:w="100" w:type="dxa"/>
              <w:right w:w="100" w:type="dxa"/>
            </w:tcMar>
          </w:tcPr>
          <w:p w14:paraId="517616A9" w14:textId="70357993" w:rsidR="0089065F" w:rsidRPr="0089065F" w:rsidRDefault="0089065F" w:rsidP="009653AD">
            <w:pPr>
              <w:jc w:val="left"/>
              <w:rPr>
                <w:rFonts w:ascii="Arial" w:hAnsi="Arial" w:cs="Arial"/>
                <w:sz w:val="22"/>
              </w:rPr>
            </w:pPr>
            <w:r w:rsidRPr="0089065F">
              <w:rPr>
                <w:rFonts w:ascii="Arial" w:hAnsi="Arial" w:cs="Arial"/>
                <w:sz w:val="22"/>
              </w:rPr>
              <w:t>Client</w:t>
            </w:r>
          </w:p>
        </w:tc>
        <w:tc>
          <w:tcPr>
            <w:tcW w:w="851" w:type="dxa"/>
            <w:tcMar>
              <w:top w:w="100" w:type="dxa"/>
              <w:left w:w="100" w:type="dxa"/>
              <w:bottom w:w="100" w:type="dxa"/>
              <w:right w:w="100" w:type="dxa"/>
            </w:tcMar>
          </w:tcPr>
          <w:p w14:paraId="3A503ABF" w14:textId="77777777" w:rsidR="0089065F" w:rsidRPr="0089065F" w:rsidRDefault="0089065F" w:rsidP="009653AD">
            <w:pPr>
              <w:jc w:val="left"/>
              <w:rPr>
                <w:rFonts w:ascii="Arial" w:hAnsi="Arial" w:cs="Arial"/>
                <w:sz w:val="22"/>
              </w:rPr>
            </w:pPr>
            <w:r w:rsidRPr="0089065F">
              <w:rPr>
                <w:rFonts w:ascii="Arial" w:hAnsi="Arial" w:cs="Arial"/>
                <w:sz w:val="22"/>
              </w:rPr>
              <w:t>1.1.1</w:t>
            </w:r>
          </w:p>
        </w:tc>
        <w:tc>
          <w:tcPr>
            <w:tcW w:w="3118" w:type="dxa"/>
            <w:tcMar>
              <w:top w:w="100" w:type="dxa"/>
              <w:left w:w="100" w:type="dxa"/>
              <w:bottom w:w="100" w:type="dxa"/>
              <w:right w:w="100" w:type="dxa"/>
            </w:tcMar>
          </w:tcPr>
          <w:p w14:paraId="32EA73B3" w14:textId="77777777" w:rsidR="0089065F" w:rsidRPr="0089065F" w:rsidRDefault="0089065F" w:rsidP="009653AD">
            <w:pPr>
              <w:jc w:val="left"/>
              <w:rPr>
                <w:rFonts w:ascii="Arial" w:hAnsi="Arial" w:cs="Arial"/>
                <w:sz w:val="22"/>
              </w:rPr>
            </w:pPr>
            <w:r w:rsidRPr="0089065F">
              <w:rPr>
                <w:rFonts w:ascii="Arial" w:hAnsi="Arial" w:cs="Arial"/>
                <w:sz w:val="22"/>
              </w:rPr>
              <w:t>System should have a space for the user to enter message</w:t>
            </w:r>
          </w:p>
        </w:tc>
        <w:tc>
          <w:tcPr>
            <w:tcW w:w="3119" w:type="dxa"/>
            <w:tcMar>
              <w:top w:w="100" w:type="dxa"/>
              <w:left w:w="100" w:type="dxa"/>
              <w:bottom w:w="100" w:type="dxa"/>
              <w:right w:w="100" w:type="dxa"/>
            </w:tcMar>
          </w:tcPr>
          <w:p w14:paraId="67656A59" w14:textId="77777777" w:rsidR="0089065F" w:rsidRPr="0089065F" w:rsidRDefault="0089065F" w:rsidP="009653AD">
            <w:pPr>
              <w:jc w:val="left"/>
              <w:rPr>
                <w:rFonts w:ascii="Arial" w:hAnsi="Arial" w:cs="Arial"/>
                <w:sz w:val="22"/>
              </w:rPr>
            </w:pPr>
            <w:r w:rsidRPr="0089065F">
              <w:rPr>
                <w:rFonts w:ascii="Arial" w:hAnsi="Arial" w:cs="Arial"/>
                <w:sz w:val="22"/>
              </w:rPr>
              <w:t>Met</w:t>
            </w:r>
          </w:p>
        </w:tc>
      </w:tr>
      <w:tr w:rsidR="004F1F5A" w:rsidRPr="0089065F" w14:paraId="2C30CF34" w14:textId="77777777" w:rsidTr="004F1F5A">
        <w:tc>
          <w:tcPr>
            <w:tcW w:w="850" w:type="dxa"/>
            <w:vMerge/>
            <w:tcMar>
              <w:top w:w="100" w:type="dxa"/>
              <w:left w:w="100" w:type="dxa"/>
              <w:bottom w:w="100" w:type="dxa"/>
              <w:right w:w="100" w:type="dxa"/>
            </w:tcMar>
          </w:tcPr>
          <w:p w14:paraId="7EBAE410" w14:textId="77777777" w:rsidR="0089065F" w:rsidRPr="0089065F" w:rsidRDefault="0089065F" w:rsidP="009653AD">
            <w:pPr>
              <w:jc w:val="left"/>
              <w:rPr>
                <w:rFonts w:ascii="Arial" w:hAnsi="Arial" w:cs="Arial"/>
                <w:sz w:val="22"/>
              </w:rPr>
            </w:pPr>
          </w:p>
        </w:tc>
        <w:tc>
          <w:tcPr>
            <w:tcW w:w="851" w:type="dxa"/>
            <w:tcMar>
              <w:top w:w="100" w:type="dxa"/>
              <w:left w:w="100" w:type="dxa"/>
              <w:bottom w:w="100" w:type="dxa"/>
              <w:right w:w="100" w:type="dxa"/>
            </w:tcMar>
          </w:tcPr>
          <w:p w14:paraId="62CC252F" w14:textId="77777777" w:rsidR="0089065F" w:rsidRPr="0089065F" w:rsidRDefault="0089065F" w:rsidP="009653AD">
            <w:pPr>
              <w:jc w:val="left"/>
              <w:rPr>
                <w:rFonts w:ascii="Arial" w:hAnsi="Arial" w:cs="Arial"/>
                <w:sz w:val="22"/>
              </w:rPr>
            </w:pPr>
            <w:r w:rsidRPr="0089065F">
              <w:rPr>
                <w:rFonts w:ascii="Arial" w:hAnsi="Arial" w:cs="Arial"/>
                <w:sz w:val="22"/>
              </w:rPr>
              <w:t>1.1.2</w:t>
            </w:r>
          </w:p>
        </w:tc>
        <w:tc>
          <w:tcPr>
            <w:tcW w:w="3118" w:type="dxa"/>
            <w:tcMar>
              <w:top w:w="100" w:type="dxa"/>
              <w:left w:w="100" w:type="dxa"/>
              <w:bottom w:w="100" w:type="dxa"/>
              <w:right w:w="100" w:type="dxa"/>
            </w:tcMar>
          </w:tcPr>
          <w:p w14:paraId="4CBB6127" w14:textId="77777777" w:rsidR="0089065F" w:rsidRPr="0089065F" w:rsidRDefault="0089065F" w:rsidP="009653AD">
            <w:pPr>
              <w:jc w:val="left"/>
              <w:rPr>
                <w:rFonts w:ascii="Arial" w:hAnsi="Arial" w:cs="Arial"/>
                <w:sz w:val="22"/>
              </w:rPr>
            </w:pPr>
            <w:r w:rsidRPr="0089065F">
              <w:rPr>
                <w:rFonts w:ascii="Arial" w:hAnsi="Arial" w:cs="Arial"/>
                <w:sz w:val="22"/>
              </w:rPr>
              <w:t>System should be ready to take user input at anytime</w:t>
            </w:r>
          </w:p>
        </w:tc>
        <w:tc>
          <w:tcPr>
            <w:tcW w:w="3119" w:type="dxa"/>
            <w:tcMar>
              <w:top w:w="100" w:type="dxa"/>
              <w:left w:w="100" w:type="dxa"/>
              <w:bottom w:w="100" w:type="dxa"/>
              <w:right w:w="100" w:type="dxa"/>
            </w:tcMar>
          </w:tcPr>
          <w:p w14:paraId="4B8AF048" w14:textId="77777777" w:rsidR="0089065F" w:rsidRPr="0089065F" w:rsidRDefault="0089065F" w:rsidP="009653AD">
            <w:pPr>
              <w:jc w:val="left"/>
              <w:rPr>
                <w:rFonts w:ascii="Arial" w:hAnsi="Arial" w:cs="Arial"/>
                <w:sz w:val="22"/>
              </w:rPr>
            </w:pPr>
            <w:r w:rsidRPr="0089065F">
              <w:rPr>
                <w:rFonts w:ascii="Arial" w:hAnsi="Arial" w:cs="Arial"/>
                <w:sz w:val="22"/>
              </w:rPr>
              <w:t>Met</w:t>
            </w:r>
          </w:p>
        </w:tc>
      </w:tr>
      <w:tr w:rsidR="004F1F5A" w:rsidRPr="0089065F" w14:paraId="5F00C211" w14:textId="77777777" w:rsidTr="004F1F5A">
        <w:tc>
          <w:tcPr>
            <w:tcW w:w="850" w:type="dxa"/>
            <w:vMerge/>
            <w:tcMar>
              <w:top w:w="100" w:type="dxa"/>
              <w:left w:w="100" w:type="dxa"/>
              <w:bottom w:w="100" w:type="dxa"/>
              <w:right w:w="100" w:type="dxa"/>
            </w:tcMar>
          </w:tcPr>
          <w:p w14:paraId="6789B795" w14:textId="77777777" w:rsidR="0089065F" w:rsidRPr="0089065F" w:rsidRDefault="0089065F" w:rsidP="009653AD">
            <w:pPr>
              <w:jc w:val="left"/>
              <w:rPr>
                <w:rFonts w:ascii="Arial" w:hAnsi="Arial" w:cs="Arial"/>
                <w:sz w:val="22"/>
              </w:rPr>
            </w:pPr>
          </w:p>
        </w:tc>
        <w:tc>
          <w:tcPr>
            <w:tcW w:w="851" w:type="dxa"/>
            <w:tcMar>
              <w:top w:w="100" w:type="dxa"/>
              <w:left w:w="100" w:type="dxa"/>
              <w:bottom w:w="100" w:type="dxa"/>
              <w:right w:w="100" w:type="dxa"/>
            </w:tcMar>
          </w:tcPr>
          <w:p w14:paraId="2954CA17" w14:textId="77777777" w:rsidR="0089065F" w:rsidRPr="0089065F" w:rsidRDefault="0089065F" w:rsidP="009653AD">
            <w:pPr>
              <w:jc w:val="left"/>
              <w:rPr>
                <w:rFonts w:ascii="Arial" w:hAnsi="Arial" w:cs="Arial"/>
                <w:sz w:val="22"/>
              </w:rPr>
            </w:pPr>
            <w:r w:rsidRPr="0089065F">
              <w:rPr>
                <w:rFonts w:ascii="Arial" w:hAnsi="Arial" w:cs="Arial"/>
                <w:sz w:val="22"/>
              </w:rPr>
              <w:t>1.1.3</w:t>
            </w:r>
          </w:p>
        </w:tc>
        <w:tc>
          <w:tcPr>
            <w:tcW w:w="3118" w:type="dxa"/>
            <w:tcMar>
              <w:top w:w="100" w:type="dxa"/>
              <w:left w:w="100" w:type="dxa"/>
              <w:bottom w:w="100" w:type="dxa"/>
              <w:right w:w="100" w:type="dxa"/>
            </w:tcMar>
          </w:tcPr>
          <w:p w14:paraId="34D98A9B" w14:textId="77777777" w:rsidR="0089065F" w:rsidRPr="0089065F" w:rsidRDefault="0089065F" w:rsidP="009653AD">
            <w:pPr>
              <w:jc w:val="left"/>
              <w:rPr>
                <w:rFonts w:ascii="Arial" w:hAnsi="Arial" w:cs="Arial"/>
                <w:sz w:val="22"/>
              </w:rPr>
            </w:pPr>
            <w:r w:rsidRPr="0089065F">
              <w:rPr>
                <w:rFonts w:ascii="Arial" w:hAnsi="Arial" w:cs="Arial"/>
                <w:sz w:val="22"/>
              </w:rPr>
              <w:t>System should show timestamp of all messages</w:t>
            </w:r>
          </w:p>
        </w:tc>
        <w:tc>
          <w:tcPr>
            <w:tcW w:w="3119" w:type="dxa"/>
            <w:tcMar>
              <w:top w:w="100" w:type="dxa"/>
              <w:left w:w="100" w:type="dxa"/>
              <w:bottom w:w="100" w:type="dxa"/>
              <w:right w:w="100" w:type="dxa"/>
            </w:tcMar>
          </w:tcPr>
          <w:p w14:paraId="18A72345" w14:textId="77777777" w:rsidR="0089065F" w:rsidRPr="0089065F" w:rsidRDefault="0089065F" w:rsidP="009653AD">
            <w:pPr>
              <w:jc w:val="left"/>
              <w:rPr>
                <w:rFonts w:ascii="Arial" w:hAnsi="Arial" w:cs="Arial"/>
                <w:sz w:val="22"/>
              </w:rPr>
            </w:pPr>
            <w:r w:rsidRPr="0089065F">
              <w:rPr>
                <w:rFonts w:ascii="Arial" w:hAnsi="Arial" w:cs="Arial"/>
                <w:sz w:val="22"/>
              </w:rPr>
              <w:t>Met</w:t>
            </w:r>
          </w:p>
        </w:tc>
      </w:tr>
      <w:tr w:rsidR="004F1F5A" w:rsidRPr="0089065F" w14:paraId="31770B09" w14:textId="77777777" w:rsidTr="004F1F5A">
        <w:tc>
          <w:tcPr>
            <w:tcW w:w="850" w:type="dxa"/>
            <w:vMerge/>
            <w:tcMar>
              <w:top w:w="100" w:type="dxa"/>
              <w:left w:w="100" w:type="dxa"/>
              <w:bottom w:w="100" w:type="dxa"/>
              <w:right w:w="100" w:type="dxa"/>
            </w:tcMar>
          </w:tcPr>
          <w:p w14:paraId="3B21E243" w14:textId="77777777" w:rsidR="0089065F" w:rsidRPr="0089065F" w:rsidRDefault="0089065F" w:rsidP="009653AD">
            <w:pPr>
              <w:jc w:val="left"/>
              <w:rPr>
                <w:rFonts w:ascii="Arial" w:hAnsi="Arial" w:cs="Arial"/>
                <w:sz w:val="22"/>
              </w:rPr>
            </w:pPr>
          </w:p>
        </w:tc>
        <w:tc>
          <w:tcPr>
            <w:tcW w:w="851" w:type="dxa"/>
            <w:tcMar>
              <w:top w:w="100" w:type="dxa"/>
              <w:left w:w="100" w:type="dxa"/>
              <w:bottom w:w="100" w:type="dxa"/>
              <w:right w:w="100" w:type="dxa"/>
            </w:tcMar>
          </w:tcPr>
          <w:p w14:paraId="1DF2073F" w14:textId="77777777" w:rsidR="0089065F" w:rsidRPr="0089065F" w:rsidRDefault="0089065F" w:rsidP="009653AD">
            <w:pPr>
              <w:jc w:val="left"/>
              <w:rPr>
                <w:rFonts w:ascii="Arial" w:hAnsi="Arial" w:cs="Arial"/>
                <w:sz w:val="22"/>
              </w:rPr>
            </w:pPr>
            <w:r w:rsidRPr="0089065F">
              <w:rPr>
                <w:rFonts w:ascii="Arial" w:hAnsi="Arial" w:cs="Arial"/>
                <w:sz w:val="22"/>
              </w:rPr>
              <w:t>1.1.4</w:t>
            </w:r>
          </w:p>
        </w:tc>
        <w:tc>
          <w:tcPr>
            <w:tcW w:w="3118" w:type="dxa"/>
            <w:tcMar>
              <w:top w:w="100" w:type="dxa"/>
              <w:left w:w="100" w:type="dxa"/>
              <w:bottom w:w="100" w:type="dxa"/>
              <w:right w:w="100" w:type="dxa"/>
            </w:tcMar>
          </w:tcPr>
          <w:p w14:paraId="690CCCBB" w14:textId="77777777" w:rsidR="0089065F" w:rsidRPr="0089065F" w:rsidRDefault="0089065F" w:rsidP="009653AD">
            <w:pPr>
              <w:jc w:val="left"/>
              <w:rPr>
                <w:rFonts w:ascii="Arial" w:hAnsi="Arial" w:cs="Arial"/>
                <w:sz w:val="22"/>
              </w:rPr>
            </w:pPr>
            <w:r w:rsidRPr="0089065F">
              <w:rPr>
                <w:rFonts w:ascii="Arial" w:hAnsi="Arial" w:cs="Arial"/>
                <w:sz w:val="22"/>
              </w:rPr>
              <w:t>Client shall be able to request to join a chatroom after client is connected with server</w:t>
            </w:r>
          </w:p>
        </w:tc>
        <w:tc>
          <w:tcPr>
            <w:tcW w:w="3119" w:type="dxa"/>
            <w:tcMar>
              <w:top w:w="100" w:type="dxa"/>
              <w:left w:w="100" w:type="dxa"/>
              <w:bottom w:w="100" w:type="dxa"/>
              <w:right w:w="100" w:type="dxa"/>
            </w:tcMar>
          </w:tcPr>
          <w:p w14:paraId="2B1721C3" w14:textId="77777777" w:rsidR="0089065F" w:rsidRPr="0089065F" w:rsidRDefault="0089065F" w:rsidP="009653AD">
            <w:pPr>
              <w:jc w:val="left"/>
              <w:rPr>
                <w:rFonts w:ascii="Arial" w:hAnsi="Arial" w:cs="Arial"/>
                <w:sz w:val="22"/>
              </w:rPr>
            </w:pPr>
            <w:r w:rsidRPr="0089065F">
              <w:rPr>
                <w:rFonts w:ascii="Arial" w:hAnsi="Arial" w:cs="Arial"/>
                <w:sz w:val="22"/>
              </w:rPr>
              <w:t>Met</w:t>
            </w:r>
          </w:p>
        </w:tc>
      </w:tr>
      <w:tr w:rsidR="004F1F5A" w:rsidRPr="0089065F" w14:paraId="07F34BE9" w14:textId="77777777" w:rsidTr="004F1F5A">
        <w:tc>
          <w:tcPr>
            <w:tcW w:w="850" w:type="dxa"/>
            <w:vMerge/>
            <w:tcMar>
              <w:top w:w="100" w:type="dxa"/>
              <w:left w:w="100" w:type="dxa"/>
              <w:bottom w:w="100" w:type="dxa"/>
              <w:right w:w="100" w:type="dxa"/>
            </w:tcMar>
          </w:tcPr>
          <w:p w14:paraId="3EEF1FE7" w14:textId="77777777" w:rsidR="0089065F" w:rsidRPr="0089065F" w:rsidRDefault="0089065F" w:rsidP="009653AD">
            <w:pPr>
              <w:jc w:val="left"/>
              <w:rPr>
                <w:rFonts w:ascii="Arial" w:hAnsi="Arial" w:cs="Arial"/>
                <w:sz w:val="22"/>
              </w:rPr>
            </w:pPr>
          </w:p>
        </w:tc>
        <w:tc>
          <w:tcPr>
            <w:tcW w:w="851" w:type="dxa"/>
            <w:tcMar>
              <w:top w:w="100" w:type="dxa"/>
              <w:left w:w="100" w:type="dxa"/>
              <w:bottom w:w="100" w:type="dxa"/>
              <w:right w:w="100" w:type="dxa"/>
            </w:tcMar>
          </w:tcPr>
          <w:p w14:paraId="76A7AD44" w14:textId="77777777" w:rsidR="0089065F" w:rsidRPr="0089065F" w:rsidRDefault="0089065F" w:rsidP="009653AD">
            <w:pPr>
              <w:jc w:val="left"/>
              <w:rPr>
                <w:rFonts w:ascii="Arial" w:hAnsi="Arial" w:cs="Arial"/>
                <w:sz w:val="22"/>
              </w:rPr>
            </w:pPr>
            <w:r w:rsidRPr="0089065F">
              <w:rPr>
                <w:rFonts w:ascii="Arial" w:hAnsi="Arial" w:cs="Arial"/>
                <w:sz w:val="22"/>
              </w:rPr>
              <w:t>1.1.5</w:t>
            </w:r>
          </w:p>
        </w:tc>
        <w:tc>
          <w:tcPr>
            <w:tcW w:w="3118" w:type="dxa"/>
            <w:tcMar>
              <w:top w:w="100" w:type="dxa"/>
              <w:left w:w="100" w:type="dxa"/>
              <w:bottom w:w="100" w:type="dxa"/>
              <w:right w:w="100" w:type="dxa"/>
            </w:tcMar>
          </w:tcPr>
          <w:p w14:paraId="19AF0D6E" w14:textId="362BE3A1" w:rsidR="0089065F" w:rsidRPr="0089065F" w:rsidRDefault="0089065F" w:rsidP="009653AD">
            <w:pPr>
              <w:jc w:val="left"/>
              <w:rPr>
                <w:rFonts w:ascii="Arial" w:hAnsi="Arial" w:cs="Arial"/>
                <w:sz w:val="22"/>
              </w:rPr>
            </w:pPr>
            <w:r w:rsidRPr="0089065F">
              <w:rPr>
                <w:rFonts w:ascii="Arial" w:hAnsi="Arial" w:cs="Arial"/>
                <w:sz w:val="22"/>
              </w:rPr>
              <w:t>The chat interface should dis</w:t>
            </w:r>
            <w:r w:rsidR="00F47839">
              <w:rPr>
                <w:rFonts w:ascii="Arial" w:hAnsi="Arial" w:cs="Arial"/>
                <w:sz w:val="22"/>
              </w:rPr>
              <w:t xml:space="preserve">play corresponding information </w:t>
            </w:r>
            <w:r w:rsidRPr="0089065F">
              <w:rPr>
                <w:rFonts w:ascii="Arial" w:hAnsi="Arial" w:cs="Arial"/>
                <w:sz w:val="22"/>
              </w:rPr>
              <w:t>including:</w:t>
            </w:r>
          </w:p>
          <w:p w14:paraId="6BA2F506" w14:textId="77777777" w:rsidR="0089065F" w:rsidRPr="0089065F" w:rsidRDefault="0089065F" w:rsidP="009653AD">
            <w:pPr>
              <w:jc w:val="left"/>
              <w:rPr>
                <w:rFonts w:ascii="Arial" w:hAnsi="Arial" w:cs="Arial"/>
                <w:sz w:val="22"/>
              </w:rPr>
            </w:pPr>
            <w:r w:rsidRPr="0089065F">
              <w:rPr>
                <w:rFonts w:ascii="Arial" w:hAnsi="Arial" w:cs="Arial"/>
                <w:sz w:val="22"/>
              </w:rPr>
              <w:t>1.1.5.1 username(s)</w:t>
            </w:r>
          </w:p>
          <w:p w14:paraId="659ECCA1" w14:textId="77777777" w:rsidR="0089065F" w:rsidRPr="0089065F" w:rsidRDefault="0089065F" w:rsidP="009653AD">
            <w:pPr>
              <w:jc w:val="left"/>
              <w:rPr>
                <w:rFonts w:ascii="Arial" w:hAnsi="Arial" w:cs="Arial"/>
                <w:sz w:val="22"/>
              </w:rPr>
            </w:pPr>
            <w:r w:rsidRPr="0089065F">
              <w:rPr>
                <w:rFonts w:ascii="Arial" w:hAnsi="Arial" w:cs="Arial"/>
                <w:sz w:val="22"/>
              </w:rPr>
              <w:t>1.1.5.2 current time</w:t>
            </w:r>
          </w:p>
          <w:p w14:paraId="181D3A98" w14:textId="77777777" w:rsidR="0089065F" w:rsidRPr="0089065F" w:rsidRDefault="0089065F" w:rsidP="009653AD">
            <w:pPr>
              <w:jc w:val="left"/>
              <w:rPr>
                <w:rFonts w:ascii="Arial" w:hAnsi="Arial" w:cs="Arial"/>
                <w:sz w:val="22"/>
              </w:rPr>
            </w:pPr>
            <w:r w:rsidRPr="0089065F">
              <w:rPr>
                <w:rFonts w:ascii="Arial" w:hAnsi="Arial" w:cs="Arial"/>
                <w:sz w:val="22"/>
              </w:rPr>
              <w:t>1.1.5.3 chatroom id</w:t>
            </w:r>
          </w:p>
        </w:tc>
        <w:tc>
          <w:tcPr>
            <w:tcW w:w="3119" w:type="dxa"/>
            <w:tcMar>
              <w:top w:w="100" w:type="dxa"/>
              <w:left w:w="100" w:type="dxa"/>
              <w:bottom w:w="100" w:type="dxa"/>
              <w:right w:w="100" w:type="dxa"/>
            </w:tcMar>
          </w:tcPr>
          <w:p w14:paraId="345DA798" w14:textId="77777777" w:rsidR="0089065F" w:rsidRPr="0089065F" w:rsidRDefault="0089065F" w:rsidP="009653AD">
            <w:pPr>
              <w:jc w:val="left"/>
              <w:rPr>
                <w:rFonts w:ascii="Arial" w:hAnsi="Arial" w:cs="Arial"/>
                <w:sz w:val="22"/>
              </w:rPr>
            </w:pPr>
            <w:r w:rsidRPr="0089065F">
              <w:rPr>
                <w:rFonts w:ascii="Arial" w:hAnsi="Arial" w:cs="Arial"/>
                <w:sz w:val="22"/>
              </w:rPr>
              <w:t>Met</w:t>
            </w:r>
          </w:p>
        </w:tc>
      </w:tr>
      <w:tr w:rsidR="004F1F5A" w:rsidRPr="0089065F" w14:paraId="55D9DD27" w14:textId="77777777" w:rsidTr="004F1F5A">
        <w:tc>
          <w:tcPr>
            <w:tcW w:w="850" w:type="dxa"/>
            <w:vMerge/>
            <w:tcMar>
              <w:top w:w="100" w:type="dxa"/>
              <w:left w:w="100" w:type="dxa"/>
              <w:bottom w:w="100" w:type="dxa"/>
              <w:right w:w="100" w:type="dxa"/>
            </w:tcMar>
          </w:tcPr>
          <w:p w14:paraId="1BB3ED62" w14:textId="77777777" w:rsidR="0089065F" w:rsidRPr="0089065F" w:rsidRDefault="0089065F" w:rsidP="009653AD">
            <w:pPr>
              <w:jc w:val="left"/>
              <w:rPr>
                <w:rFonts w:ascii="Arial" w:hAnsi="Arial" w:cs="Arial"/>
                <w:sz w:val="22"/>
              </w:rPr>
            </w:pPr>
          </w:p>
        </w:tc>
        <w:tc>
          <w:tcPr>
            <w:tcW w:w="851" w:type="dxa"/>
            <w:tcMar>
              <w:top w:w="100" w:type="dxa"/>
              <w:left w:w="100" w:type="dxa"/>
              <w:bottom w:w="100" w:type="dxa"/>
              <w:right w:w="100" w:type="dxa"/>
            </w:tcMar>
          </w:tcPr>
          <w:p w14:paraId="60A683DE" w14:textId="77777777" w:rsidR="0089065F" w:rsidRPr="0089065F" w:rsidRDefault="0089065F" w:rsidP="009653AD">
            <w:pPr>
              <w:jc w:val="left"/>
              <w:rPr>
                <w:rFonts w:ascii="Arial" w:hAnsi="Arial" w:cs="Arial"/>
                <w:sz w:val="22"/>
              </w:rPr>
            </w:pPr>
            <w:r w:rsidRPr="0089065F">
              <w:rPr>
                <w:rFonts w:ascii="Arial" w:hAnsi="Arial" w:cs="Arial"/>
                <w:sz w:val="22"/>
              </w:rPr>
              <w:t>1.1.6</w:t>
            </w:r>
          </w:p>
        </w:tc>
        <w:tc>
          <w:tcPr>
            <w:tcW w:w="3118" w:type="dxa"/>
            <w:tcMar>
              <w:top w:w="100" w:type="dxa"/>
              <w:left w:w="100" w:type="dxa"/>
              <w:bottom w:w="100" w:type="dxa"/>
              <w:right w:w="100" w:type="dxa"/>
            </w:tcMar>
          </w:tcPr>
          <w:p w14:paraId="6F1DCF7C" w14:textId="77777777" w:rsidR="0089065F" w:rsidRPr="0089065F" w:rsidRDefault="0089065F" w:rsidP="009653AD">
            <w:pPr>
              <w:jc w:val="left"/>
              <w:rPr>
                <w:rFonts w:ascii="Arial" w:hAnsi="Arial" w:cs="Arial"/>
                <w:sz w:val="22"/>
              </w:rPr>
            </w:pPr>
            <w:r w:rsidRPr="0089065F">
              <w:rPr>
                <w:rFonts w:ascii="Arial" w:hAnsi="Arial" w:cs="Arial"/>
                <w:sz w:val="22"/>
              </w:rPr>
              <w:t>Clients should connect with server and keep connecting after join chat room</w:t>
            </w:r>
          </w:p>
        </w:tc>
        <w:tc>
          <w:tcPr>
            <w:tcW w:w="3119" w:type="dxa"/>
            <w:tcMar>
              <w:top w:w="100" w:type="dxa"/>
              <w:left w:w="100" w:type="dxa"/>
              <w:bottom w:w="100" w:type="dxa"/>
              <w:right w:w="100" w:type="dxa"/>
            </w:tcMar>
          </w:tcPr>
          <w:p w14:paraId="65ADC134" w14:textId="77777777" w:rsidR="0089065F" w:rsidRPr="0089065F" w:rsidRDefault="0089065F" w:rsidP="009653AD">
            <w:pPr>
              <w:jc w:val="left"/>
              <w:rPr>
                <w:rFonts w:ascii="Arial" w:hAnsi="Arial" w:cs="Arial"/>
                <w:sz w:val="22"/>
              </w:rPr>
            </w:pPr>
            <w:r w:rsidRPr="0089065F">
              <w:rPr>
                <w:rFonts w:ascii="Arial" w:hAnsi="Arial" w:cs="Arial"/>
                <w:sz w:val="22"/>
              </w:rPr>
              <w:t>Met</w:t>
            </w:r>
          </w:p>
        </w:tc>
      </w:tr>
      <w:tr w:rsidR="004F1F5A" w:rsidRPr="0089065F" w14:paraId="6C874AE1" w14:textId="77777777" w:rsidTr="004F1F5A">
        <w:tc>
          <w:tcPr>
            <w:tcW w:w="850" w:type="dxa"/>
            <w:vMerge/>
            <w:tcMar>
              <w:top w:w="100" w:type="dxa"/>
              <w:left w:w="100" w:type="dxa"/>
              <w:bottom w:w="100" w:type="dxa"/>
              <w:right w:w="100" w:type="dxa"/>
            </w:tcMar>
          </w:tcPr>
          <w:p w14:paraId="22060546" w14:textId="77777777" w:rsidR="0089065F" w:rsidRPr="0089065F" w:rsidRDefault="0089065F" w:rsidP="009653AD">
            <w:pPr>
              <w:jc w:val="left"/>
              <w:rPr>
                <w:rFonts w:ascii="Arial" w:hAnsi="Arial" w:cs="Arial"/>
                <w:sz w:val="22"/>
              </w:rPr>
            </w:pPr>
          </w:p>
        </w:tc>
        <w:tc>
          <w:tcPr>
            <w:tcW w:w="851" w:type="dxa"/>
            <w:tcMar>
              <w:top w:w="100" w:type="dxa"/>
              <w:left w:w="100" w:type="dxa"/>
              <w:bottom w:w="100" w:type="dxa"/>
              <w:right w:w="100" w:type="dxa"/>
            </w:tcMar>
          </w:tcPr>
          <w:p w14:paraId="5C051BAE" w14:textId="77777777" w:rsidR="0089065F" w:rsidRPr="0089065F" w:rsidRDefault="0089065F" w:rsidP="009653AD">
            <w:pPr>
              <w:jc w:val="left"/>
              <w:rPr>
                <w:rFonts w:ascii="Arial" w:hAnsi="Arial" w:cs="Arial"/>
                <w:sz w:val="22"/>
              </w:rPr>
            </w:pPr>
            <w:r w:rsidRPr="0089065F">
              <w:rPr>
                <w:rFonts w:ascii="Arial" w:hAnsi="Arial" w:cs="Arial"/>
                <w:sz w:val="22"/>
              </w:rPr>
              <w:t>2.1.1</w:t>
            </w:r>
          </w:p>
        </w:tc>
        <w:tc>
          <w:tcPr>
            <w:tcW w:w="3118" w:type="dxa"/>
            <w:tcMar>
              <w:top w:w="100" w:type="dxa"/>
              <w:left w:w="100" w:type="dxa"/>
              <w:bottom w:w="100" w:type="dxa"/>
              <w:right w:w="100" w:type="dxa"/>
            </w:tcMar>
          </w:tcPr>
          <w:p w14:paraId="4B03C677" w14:textId="77777777" w:rsidR="0089065F" w:rsidRPr="0089065F" w:rsidRDefault="0089065F" w:rsidP="009653AD">
            <w:pPr>
              <w:jc w:val="left"/>
              <w:rPr>
                <w:rFonts w:ascii="Arial" w:hAnsi="Arial" w:cs="Arial"/>
                <w:sz w:val="22"/>
              </w:rPr>
            </w:pPr>
            <w:r w:rsidRPr="0089065F">
              <w:rPr>
                <w:rFonts w:ascii="Arial" w:hAnsi="Arial" w:cs="Arial"/>
                <w:sz w:val="22"/>
              </w:rPr>
              <w:t>Clients shall be able to send 500 characters</w:t>
            </w:r>
          </w:p>
        </w:tc>
        <w:tc>
          <w:tcPr>
            <w:tcW w:w="3119" w:type="dxa"/>
            <w:tcMar>
              <w:top w:w="100" w:type="dxa"/>
              <w:left w:w="100" w:type="dxa"/>
              <w:bottom w:w="100" w:type="dxa"/>
              <w:right w:w="100" w:type="dxa"/>
            </w:tcMar>
          </w:tcPr>
          <w:p w14:paraId="6AE19E6A" w14:textId="77777777" w:rsidR="0089065F" w:rsidRPr="0089065F" w:rsidRDefault="0089065F" w:rsidP="009653AD">
            <w:pPr>
              <w:jc w:val="left"/>
              <w:rPr>
                <w:rFonts w:ascii="Arial" w:hAnsi="Arial" w:cs="Arial"/>
                <w:sz w:val="22"/>
              </w:rPr>
            </w:pPr>
            <w:r w:rsidRPr="0089065F">
              <w:rPr>
                <w:rFonts w:ascii="Arial" w:hAnsi="Arial" w:cs="Arial"/>
                <w:sz w:val="22"/>
              </w:rPr>
              <w:t>Met</w:t>
            </w:r>
          </w:p>
        </w:tc>
      </w:tr>
      <w:tr w:rsidR="004F1F5A" w:rsidRPr="0089065F" w14:paraId="0895D211" w14:textId="77777777" w:rsidTr="004F1F5A">
        <w:tc>
          <w:tcPr>
            <w:tcW w:w="850" w:type="dxa"/>
            <w:vMerge/>
            <w:tcMar>
              <w:top w:w="100" w:type="dxa"/>
              <w:left w:w="100" w:type="dxa"/>
              <w:bottom w:w="100" w:type="dxa"/>
              <w:right w:w="100" w:type="dxa"/>
            </w:tcMar>
          </w:tcPr>
          <w:p w14:paraId="1D509C0B" w14:textId="77777777" w:rsidR="0089065F" w:rsidRPr="0089065F" w:rsidRDefault="0089065F" w:rsidP="009653AD">
            <w:pPr>
              <w:jc w:val="left"/>
              <w:rPr>
                <w:rFonts w:ascii="Arial" w:hAnsi="Arial" w:cs="Arial"/>
                <w:sz w:val="22"/>
              </w:rPr>
            </w:pPr>
          </w:p>
        </w:tc>
        <w:tc>
          <w:tcPr>
            <w:tcW w:w="851" w:type="dxa"/>
            <w:tcMar>
              <w:top w:w="100" w:type="dxa"/>
              <w:left w:w="100" w:type="dxa"/>
              <w:bottom w:w="100" w:type="dxa"/>
              <w:right w:w="100" w:type="dxa"/>
            </w:tcMar>
          </w:tcPr>
          <w:p w14:paraId="387F00AD" w14:textId="77777777" w:rsidR="0089065F" w:rsidRPr="0089065F" w:rsidRDefault="0089065F" w:rsidP="009653AD">
            <w:pPr>
              <w:jc w:val="left"/>
              <w:rPr>
                <w:rFonts w:ascii="Arial" w:hAnsi="Arial" w:cs="Arial"/>
                <w:sz w:val="22"/>
              </w:rPr>
            </w:pPr>
            <w:r w:rsidRPr="0089065F">
              <w:rPr>
                <w:rFonts w:ascii="Arial" w:hAnsi="Arial" w:cs="Arial"/>
                <w:sz w:val="22"/>
              </w:rPr>
              <w:t>2.1.2</w:t>
            </w:r>
          </w:p>
        </w:tc>
        <w:tc>
          <w:tcPr>
            <w:tcW w:w="3118" w:type="dxa"/>
            <w:tcMar>
              <w:top w:w="100" w:type="dxa"/>
              <w:left w:w="100" w:type="dxa"/>
              <w:bottom w:w="100" w:type="dxa"/>
              <w:right w:w="100" w:type="dxa"/>
            </w:tcMar>
          </w:tcPr>
          <w:p w14:paraId="7B49CCE7" w14:textId="77777777" w:rsidR="0089065F" w:rsidRPr="0089065F" w:rsidRDefault="0089065F" w:rsidP="009653AD">
            <w:pPr>
              <w:jc w:val="left"/>
              <w:rPr>
                <w:rFonts w:ascii="Arial" w:hAnsi="Arial" w:cs="Arial"/>
                <w:sz w:val="22"/>
              </w:rPr>
            </w:pPr>
            <w:r w:rsidRPr="0089065F">
              <w:rPr>
                <w:rFonts w:ascii="Arial" w:hAnsi="Arial" w:cs="Arial"/>
                <w:sz w:val="22"/>
              </w:rPr>
              <w:t>A client can only be able to join to one chat room at a time</w:t>
            </w:r>
          </w:p>
        </w:tc>
        <w:tc>
          <w:tcPr>
            <w:tcW w:w="3119" w:type="dxa"/>
            <w:tcMar>
              <w:top w:w="100" w:type="dxa"/>
              <w:left w:w="100" w:type="dxa"/>
              <w:bottom w:w="100" w:type="dxa"/>
              <w:right w:w="100" w:type="dxa"/>
            </w:tcMar>
          </w:tcPr>
          <w:p w14:paraId="5946B4E0" w14:textId="77777777" w:rsidR="0089065F" w:rsidRPr="0089065F" w:rsidRDefault="0089065F" w:rsidP="009653AD">
            <w:pPr>
              <w:jc w:val="left"/>
              <w:rPr>
                <w:rFonts w:ascii="Arial" w:hAnsi="Arial" w:cs="Arial"/>
                <w:sz w:val="22"/>
              </w:rPr>
            </w:pPr>
            <w:r w:rsidRPr="0089065F">
              <w:rPr>
                <w:rFonts w:ascii="Arial" w:hAnsi="Arial" w:cs="Arial"/>
                <w:sz w:val="22"/>
              </w:rPr>
              <w:t>Met</w:t>
            </w:r>
          </w:p>
        </w:tc>
      </w:tr>
      <w:tr w:rsidR="004F1F5A" w:rsidRPr="0089065F" w14:paraId="35738262" w14:textId="77777777" w:rsidTr="004F1F5A">
        <w:tc>
          <w:tcPr>
            <w:tcW w:w="850" w:type="dxa"/>
            <w:vMerge/>
            <w:tcMar>
              <w:top w:w="100" w:type="dxa"/>
              <w:left w:w="100" w:type="dxa"/>
              <w:bottom w:w="100" w:type="dxa"/>
              <w:right w:w="100" w:type="dxa"/>
            </w:tcMar>
          </w:tcPr>
          <w:p w14:paraId="76A87DBC" w14:textId="77777777" w:rsidR="0089065F" w:rsidRPr="0089065F" w:rsidRDefault="0089065F" w:rsidP="009653AD">
            <w:pPr>
              <w:jc w:val="left"/>
              <w:rPr>
                <w:rFonts w:ascii="Arial" w:hAnsi="Arial" w:cs="Arial"/>
                <w:sz w:val="22"/>
              </w:rPr>
            </w:pPr>
          </w:p>
        </w:tc>
        <w:tc>
          <w:tcPr>
            <w:tcW w:w="851" w:type="dxa"/>
            <w:tcMar>
              <w:top w:w="100" w:type="dxa"/>
              <w:left w:w="100" w:type="dxa"/>
              <w:bottom w:w="100" w:type="dxa"/>
              <w:right w:w="100" w:type="dxa"/>
            </w:tcMar>
          </w:tcPr>
          <w:p w14:paraId="38EC91E7" w14:textId="77777777" w:rsidR="0089065F" w:rsidRPr="0089065F" w:rsidRDefault="0089065F" w:rsidP="009653AD">
            <w:pPr>
              <w:jc w:val="left"/>
              <w:rPr>
                <w:rFonts w:ascii="Arial" w:hAnsi="Arial" w:cs="Arial"/>
                <w:sz w:val="22"/>
              </w:rPr>
            </w:pPr>
            <w:r w:rsidRPr="0089065F">
              <w:rPr>
                <w:rFonts w:ascii="Arial" w:hAnsi="Arial" w:cs="Arial"/>
                <w:sz w:val="22"/>
              </w:rPr>
              <w:t>2.1.4</w:t>
            </w:r>
          </w:p>
        </w:tc>
        <w:tc>
          <w:tcPr>
            <w:tcW w:w="3118" w:type="dxa"/>
            <w:tcMar>
              <w:top w:w="100" w:type="dxa"/>
              <w:left w:w="100" w:type="dxa"/>
              <w:bottom w:w="100" w:type="dxa"/>
              <w:right w:w="100" w:type="dxa"/>
            </w:tcMar>
          </w:tcPr>
          <w:p w14:paraId="66A62774" w14:textId="77777777" w:rsidR="0089065F" w:rsidRPr="0089065F" w:rsidRDefault="0089065F" w:rsidP="009653AD">
            <w:pPr>
              <w:jc w:val="left"/>
              <w:rPr>
                <w:rFonts w:ascii="Arial" w:hAnsi="Arial" w:cs="Arial"/>
                <w:sz w:val="22"/>
              </w:rPr>
            </w:pPr>
            <w:r w:rsidRPr="0089065F">
              <w:rPr>
                <w:rFonts w:ascii="Arial" w:hAnsi="Arial" w:cs="Arial"/>
                <w:sz w:val="22"/>
              </w:rPr>
              <w:t>Client shall include the below information for a client to send to server including:</w:t>
            </w:r>
          </w:p>
          <w:p w14:paraId="0F44737F" w14:textId="77777777" w:rsidR="0089065F" w:rsidRPr="0089065F" w:rsidRDefault="0089065F" w:rsidP="009653AD">
            <w:pPr>
              <w:jc w:val="left"/>
              <w:rPr>
                <w:rFonts w:ascii="Arial" w:hAnsi="Arial" w:cs="Arial"/>
                <w:sz w:val="22"/>
              </w:rPr>
            </w:pPr>
            <w:r w:rsidRPr="0089065F">
              <w:rPr>
                <w:rFonts w:ascii="Arial" w:hAnsi="Arial" w:cs="Arial"/>
                <w:sz w:val="22"/>
              </w:rPr>
              <w:t>2.1.4.1 /join [chatroom_name]</w:t>
            </w:r>
          </w:p>
          <w:p w14:paraId="500F8742" w14:textId="77777777" w:rsidR="0089065F" w:rsidRPr="0089065F" w:rsidRDefault="0089065F" w:rsidP="009653AD">
            <w:pPr>
              <w:jc w:val="left"/>
              <w:rPr>
                <w:rFonts w:ascii="Arial" w:hAnsi="Arial" w:cs="Arial"/>
                <w:sz w:val="22"/>
              </w:rPr>
            </w:pPr>
            <w:r w:rsidRPr="0089065F">
              <w:rPr>
                <w:rFonts w:ascii="Arial" w:hAnsi="Arial" w:cs="Arial"/>
                <w:sz w:val="22"/>
              </w:rPr>
              <w:t xml:space="preserve">2.1.4.2 /create [chatroom_name] </w:t>
            </w:r>
          </w:p>
          <w:p w14:paraId="7EC4CAAF" w14:textId="77777777" w:rsidR="0089065F" w:rsidRPr="0089065F" w:rsidRDefault="0089065F" w:rsidP="009653AD">
            <w:pPr>
              <w:jc w:val="left"/>
              <w:rPr>
                <w:rFonts w:ascii="Arial" w:hAnsi="Arial" w:cs="Arial"/>
                <w:sz w:val="22"/>
              </w:rPr>
            </w:pPr>
            <w:r w:rsidRPr="0089065F">
              <w:rPr>
                <w:rFonts w:ascii="Arial" w:hAnsi="Arial" w:cs="Arial"/>
                <w:sz w:val="22"/>
              </w:rPr>
              <w:t>2.1.4.3 /set_alias [alias]</w:t>
            </w:r>
          </w:p>
          <w:p w14:paraId="5EA0A85D" w14:textId="77777777" w:rsidR="0089065F" w:rsidRPr="0089065F" w:rsidRDefault="0089065F" w:rsidP="009653AD">
            <w:pPr>
              <w:jc w:val="left"/>
              <w:rPr>
                <w:rFonts w:ascii="Arial" w:hAnsi="Arial" w:cs="Arial"/>
                <w:sz w:val="22"/>
              </w:rPr>
            </w:pPr>
            <w:r w:rsidRPr="0089065F">
              <w:rPr>
                <w:rFonts w:ascii="Arial" w:hAnsi="Arial" w:cs="Arial"/>
                <w:sz w:val="22"/>
              </w:rPr>
              <w:t>2.1.4.4 /block [user_alias]</w:t>
            </w:r>
          </w:p>
          <w:p w14:paraId="5467DD50" w14:textId="77777777" w:rsidR="0089065F" w:rsidRPr="0089065F" w:rsidRDefault="0089065F" w:rsidP="009653AD">
            <w:pPr>
              <w:jc w:val="left"/>
              <w:rPr>
                <w:rFonts w:ascii="Arial" w:hAnsi="Arial" w:cs="Arial"/>
                <w:sz w:val="22"/>
              </w:rPr>
            </w:pPr>
            <w:r w:rsidRPr="0089065F">
              <w:rPr>
                <w:rFonts w:ascii="Arial" w:hAnsi="Arial" w:cs="Arial"/>
                <w:sz w:val="22"/>
              </w:rPr>
              <w:lastRenderedPageBreak/>
              <w:t>2.1.4.5 /unblock [user_alias]</w:t>
            </w:r>
          </w:p>
        </w:tc>
        <w:tc>
          <w:tcPr>
            <w:tcW w:w="3119" w:type="dxa"/>
            <w:tcMar>
              <w:top w:w="100" w:type="dxa"/>
              <w:left w:w="100" w:type="dxa"/>
              <w:bottom w:w="100" w:type="dxa"/>
              <w:right w:w="100" w:type="dxa"/>
            </w:tcMar>
          </w:tcPr>
          <w:p w14:paraId="2FA224A0" w14:textId="77777777" w:rsidR="0089065F" w:rsidRPr="0089065F" w:rsidRDefault="0089065F" w:rsidP="009653AD">
            <w:pPr>
              <w:jc w:val="left"/>
              <w:rPr>
                <w:rFonts w:ascii="Arial" w:hAnsi="Arial" w:cs="Arial"/>
                <w:sz w:val="22"/>
              </w:rPr>
            </w:pPr>
            <w:r w:rsidRPr="0089065F">
              <w:rPr>
                <w:rFonts w:ascii="Arial" w:hAnsi="Arial" w:cs="Arial"/>
                <w:sz w:val="22"/>
              </w:rPr>
              <w:lastRenderedPageBreak/>
              <w:t>Not met</w:t>
            </w:r>
          </w:p>
          <w:p w14:paraId="7A63CA70" w14:textId="77777777" w:rsidR="0089065F" w:rsidRPr="0089065F" w:rsidRDefault="0089065F" w:rsidP="009653AD">
            <w:pPr>
              <w:jc w:val="left"/>
              <w:rPr>
                <w:rFonts w:ascii="Arial" w:hAnsi="Arial" w:cs="Arial"/>
                <w:sz w:val="22"/>
              </w:rPr>
            </w:pPr>
          </w:p>
          <w:p w14:paraId="615A335B" w14:textId="77777777" w:rsidR="0089065F" w:rsidRPr="0089065F" w:rsidRDefault="0089065F" w:rsidP="009653AD">
            <w:pPr>
              <w:jc w:val="left"/>
              <w:rPr>
                <w:rFonts w:ascii="Arial" w:hAnsi="Arial" w:cs="Arial"/>
                <w:sz w:val="22"/>
              </w:rPr>
            </w:pPr>
            <w:r w:rsidRPr="0089065F">
              <w:rPr>
                <w:rFonts w:ascii="Arial" w:hAnsi="Arial" w:cs="Arial"/>
                <w:sz w:val="22"/>
              </w:rPr>
              <w:t>It is created in the design phase but found not necessary to have all instruction included in a message.</w:t>
            </w:r>
          </w:p>
          <w:p w14:paraId="5C710FE2" w14:textId="77777777" w:rsidR="0089065F" w:rsidRPr="0089065F" w:rsidRDefault="0089065F" w:rsidP="009653AD">
            <w:pPr>
              <w:jc w:val="left"/>
              <w:rPr>
                <w:rFonts w:ascii="Arial" w:hAnsi="Arial" w:cs="Arial"/>
                <w:sz w:val="22"/>
              </w:rPr>
            </w:pPr>
          </w:p>
          <w:p w14:paraId="787B4B88" w14:textId="77777777" w:rsidR="0089065F" w:rsidRPr="0089065F" w:rsidRDefault="0089065F" w:rsidP="009653AD">
            <w:pPr>
              <w:jc w:val="left"/>
              <w:rPr>
                <w:rFonts w:ascii="Arial" w:hAnsi="Arial" w:cs="Arial"/>
                <w:sz w:val="22"/>
              </w:rPr>
            </w:pPr>
            <w:r w:rsidRPr="0089065F">
              <w:rPr>
                <w:rFonts w:ascii="Arial" w:hAnsi="Arial" w:cs="Arial"/>
                <w:sz w:val="22"/>
              </w:rPr>
              <w:lastRenderedPageBreak/>
              <w:t>In implementation, we found the client only need to send the right instruction to make the server know what to do.</w:t>
            </w:r>
          </w:p>
          <w:p w14:paraId="2D0D98F8" w14:textId="77777777" w:rsidR="0089065F" w:rsidRPr="0089065F" w:rsidRDefault="0089065F" w:rsidP="009653AD">
            <w:pPr>
              <w:jc w:val="left"/>
              <w:rPr>
                <w:rFonts w:ascii="Arial" w:hAnsi="Arial" w:cs="Arial"/>
                <w:sz w:val="22"/>
              </w:rPr>
            </w:pPr>
          </w:p>
          <w:p w14:paraId="7DB21F9B" w14:textId="77777777" w:rsidR="0089065F" w:rsidRPr="0089065F" w:rsidRDefault="0089065F" w:rsidP="009653AD">
            <w:pPr>
              <w:jc w:val="left"/>
              <w:rPr>
                <w:rFonts w:ascii="Arial" w:hAnsi="Arial" w:cs="Arial"/>
                <w:sz w:val="22"/>
              </w:rPr>
            </w:pPr>
            <w:r w:rsidRPr="0089065F">
              <w:rPr>
                <w:rFonts w:ascii="Arial" w:hAnsi="Arial" w:cs="Arial"/>
                <w:sz w:val="22"/>
              </w:rPr>
              <w:t>We found this requirement is not satisfied when we finished the implementation and checking for the data format sent by clients.</w:t>
            </w:r>
          </w:p>
        </w:tc>
      </w:tr>
      <w:tr w:rsidR="004F1F5A" w:rsidRPr="0089065F" w14:paraId="1D745834" w14:textId="77777777" w:rsidTr="004F1F5A">
        <w:tc>
          <w:tcPr>
            <w:tcW w:w="850" w:type="dxa"/>
            <w:vMerge w:val="restart"/>
            <w:tcMar>
              <w:top w:w="100" w:type="dxa"/>
              <w:left w:w="100" w:type="dxa"/>
              <w:bottom w:w="100" w:type="dxa"/>
              <w:right w:w="100" w:type="dxa"/>
            </w:tcMar>
          </w:tcPr>
          <w:p w14:paraId="2B5DB3DB" w14:textId="77777777" w:rsidR="0089065F" w:rsidRPr="0089065F" w:rsidRDefault="0089065F" w:rsidP="009653AD">
            <w:pPr>
              <w:jc w:val="left"/>
              <w:rPr>
                <w:rFonts w:ascii="Arial" w:hAnsi="Arial" w:cs="Arial"/>
                <w:sz w:val="22"/>
              </w:rPr>
            </w:pPr>
            <w:r w:rsidRPr="0089065F">
              <w:rPr>
                <w:rFonts w:ascii="Arial" w:hAnsi="Arial" w:cs="Arial"/>
                <w:sz w:val="22"/>
              </w:rPr>
              <w:lastRenderedPageBreak/>
              <w:t>Server</w:t>
            </w:r>
          </w:p>
        </w:tc>
        <w:tc>
          <w:tcPr>
            <w:tcW w:w="851" w:type="dxa"/>
            <w:tcMar>
              <w:top w:w="100" w:type="dxa"/>
              <w:left w:w="100" w:type="dxa"/>
              <w:bottom w:w="100" w:type="dxa"/>
              <w:right w:w="100" w:type="dxa"/>
            </w:tcMar>
          </w:tcPr>
          <w:p w14:paraId="44C9B29F" w14:textId="77777777" w:rsidR="0089065F" w:rsidRPr="0089065F" w:rsidRDefault="0089065F" w:rsidP="009653AD">
            <w:pPr>
              <w:jc w:val="left"/>
              <w:rPr>
                <w:rFonts w:ascii="Arial" w:hAnsi="Arial" w:cs="Arial"/>
                <w:sz w:val="22"/>
              </w:rPr>
            </w:pPr>
            <w:r w:rsidRPr="0089065F">
              <w:rPr>
                <w:rFonts w:ascii="Arial" w:hAnsi="Arial" w:cs="Arial"/>
                <w:sz w:val="22"/>
              </w:rPr>
              <w:t>1.2.1</w:t>
            </w:r>
          </w:p>
        </w:tc>
        <w:tc>
          <w:tcPr>
            <w:tcW w:w="3118" w:type="dxa"/>
            <w:tcMar>
              <w:top w:w="100" w:type="dxa"/>
              <w:left w:w="100" w:type="dxa"/>
              <w:bottom w:w="100" w:type="dxa"/>
              <w:right w:w="100" w:type="dxa"/>
            </w:tcMar>
          </w:tcPr>
          <w:p w14:paraId="08D66458" w14:textId="77777777" w:rsidR="0089065F" w:rsidRPr="0089065F" w:rsidRDefault="0089065F" w:rsidP="009653AD">
            <w:pPr>
              <w:jc w:val="left"/>
              <w:rPr>
                <w:rFonts w:ascii="Arial" w:hAnsi="Arial" w:cs="Arial"/>
                <w:sz w:val="22"/>
              </w:rPr>
            </w:pPr>
            <w:r w:rsidRPr="0089065F">
              <w:rPr>
                <w:rFonts w:ascii="Arial" w:hAnsi="Arial" w:cs="Arial"/>
                <w:sz w:val="22"/>
              </w:rPr>
              <w:t>Server should be alive all the time even if there is no activity from client</w:t>
            </w:r>
          </w:p>
        </w:tc>
        <w:tc>
          <w:tcPr>
            <w:tcW w:w="3119" w:type="dxa"/>
            <w:tcMar>
              <w:top w:w="100" w:type="dxa"/>
              <w:left w:w="100" w:type="dxa"/>
              <w:bottom w:w="100" w:type="dxa"/>
              <w:right w:w="100" w:type="dxa"/>
            </w:tcMar>
          </w:tcPr>
          <w:p w14:paraId="23D42AA2" w14:textId="77777777" w:rsidR="0089065F" w:rsidRPr="0089065F" w:rsidRDefault="0089065F" w:rsidP="009653AD">
            <w:pPr>
              <w:jc w:val="left"/>
              <w:rPr>
                <w:rFonts w:ascii="Arial" w:hAnsi="Arial" w:cs="Arial"/>
                <w:sz w:val="22"/>
              </w:rPr>
            </w:pPr>
            <w:r w:rsidRPr="0089065F">
              <w:rPr>
                <w:rFonts w:ascii="Arial" w:hAnsi="Arial" w:cs="Arial"/>
                <w:sz w:val="22"/>
              </w:rPr>
              <w:t>Met</w:t>
            </w:r>
          </w:p>
        </w:tc>
      </w:tr>
      <w:tr w:rsidR="004F1F5A" w:rsidRPr="0089065F" w14:paraId="07F6B7F8" w14:textId="77777777" w:rsidTr="004F1F5A">
        <w:tc>
          <w:tcPr>
            <w:tcW w:w="850" w:type="dxa"/>
            <w:vMerge/>
            <w:tcMar>
              <w:top w:w="100" w:type="dxa"/>
              <w:left w:w="100" w:type="dxa"/>
              <w:bottom w:w="100" w:type="dxa"/>
              <w:right w:w="100" w:type="dxa"/>
            </w:tcMar>
          </w:tcPr>
          <w:p w14:paraId="13688415" w14:textId="77777777" w:rsidR="0089065F" w:rsidRPr="0089065F" w:rsidRDefault="0089065F" w:rsidP="009653AD">
            <w:pPr>
              <w:jc w:val="left"/>
              <w:rPr>
                <w:rFonts w:ascii="Arial" w:hAnsi="Arial" w:cs="Arial"/>
                <w:sz w:val="22"/>
              </w:rPr>
            </w:pPr>
          </w:p>
        </w:tc>
        <w:tc>
          <w:tcPr>
            <w:tcW w:w="851" w:type="dxa"/>
            <w:tcMar>
              <w:top w:w="100" w:type="dxa"/>
              <w:left w:w="100" w:type="dxa"/>
              <w:bottom w:w="100" w:type="dxa"/>
              <w:right w:w="100" w:type="dxa"/>
            </w:tcMar>
          </w:tcPr>
          <w:p w14:paraId="2B9FCE28" w14:textId="77777777" w:rsidR="0089065F" w:rsidRPr="0089065F" w:rsidRDefault="0089065F" w:rsidP="009653AD">
            <w:pPr>
              <w:jc w:val="left"/>
              <w:rPr>
                <w:rFonts w:ascii="Arial" w:hAnsi="Arial" w:cs="Arial"/>
                <w:sz w:val="22"/>
              </w:rPr>
            </w:pPr>
            <w:r w:rsidRPr="0089065F">
              <w:rPr>
                <w:rFonts w:ascii="Arial" w:hAnsi="Arial" w:cs="Arial"/>
                <w:sz w:val="22"/>
              </w:rPr>
              <w:t>1.2.4</w:t>
            </w:r>
          </w:p>
        </w:tc>
        <w:tc>
          <w:tcPr>
            <w:tcW w:w="3118" w:type="dxa"/>
            <w:tcMar>
              <w:top w:w="100" w:type="dxa"/>
              <w:left w:w="100" w:type="dxa"/>
              <w:bottom w:w="100" w:type="dxa"/>
              <w:right w:w="100" w:type="dxa"/>
            </w:tcMar>
          </w:tcPr>
          <w:p w14:paraId="2CB494AC" w14:textId="77777777" w:rsidR="0089065F" w:rsidRPr="0089065F" w:rsidRDefault="0089065F" w:rsidP="009653AD">
            <w:pPr>
              <w:jc w:val="left"/>
              <w:rPr>
                <w:rFonts w:ascii="Arial" w:hAnsi="Arial" w:cs="Arial"/>
                <w:sz w:val="22"/>
              </w:rPr>
            </w:pPr>
            <w:r w:rsidRPr="0089065F">
              <w:rPr>
                <w:rFonts w:ascii="Arial" w:hAnsi="Arial" w:cs="Arial"/>
                <w:sz w:val="22"/>
              </w:rPr>
              <w:t>Server shall be able to create or delete a new chat room</w:t>
            </w:r>
          </w:p>
        </w:tc>
        <w:tc>
          <w:tcPr>
            <w:tcW w:w="3119" w:type="dxa"/>
            <w:tcMar>
              <w:top w:w="100" w:type="dxa"/>
              <w:left w:w="100" w:type="dxa"/>
              <w:bottom w:w="100" w:type="dxa"/>
              <w:right w:w="100" w:type="dxa"/>
            </w:tcMar>
          </w:tcPr>
          <w:p w14:paraId="26B8508B" w14:textId="77777777" w:rsidR="0089065F" w:rsidRPr="0089065F" w:rsidRDefault="0089065F" w:rsidP="009653AD">
            <w:pPr>
              <w:jc w:val="left"/>
              <w:rPr>
                <w:rFonts w:ascii="Arial" w:hAnsi="Arial" w:cs="Arial"/>
                <w:sz w:val="22"/>
              </w:rPr>
            </w:pPr>
            <w:r w:rsidRPr="0089065F">
              <w:rPr>
                <w:rFonts w:ascii="Arial" w:hAnsi="Arial" w:cs="Arial"/>
                <w:sz w:val="22"/>
              </w:rPr>
              <w:t>Met</w:t>
            </w:r>
          </w:p>
        </w:tc>
      </w:tr>
      <w:tr w:rsidR="004F1F5A" w:rsidRPr="0089065F" w14:paraId="1B111B94" w14:textId="77777777" w:rsidTr="004F1F5A">
        <w:tc>
          <w:tcPr>
            <w:tcW w:w="850" w:type="dxa"/>
            <w:vMerge/>
            <w:tcMar>
              <w:top w:w="100" w:type="dxa"/>
              <w:left w:w="100" w:type="dxa"/>
              <w:bottom w:w="100" w:type="dxa"/>
              <w:right w:w="100" w:type="dxa"/>
            </w:tcMar>
          </w:tcPr>
          <w:p w14:paraId="1EFC65E9" w14:textId="77777777" w:rsidR="0089065F" w:rsidRPr="0089065F" w:rsidRDefault="0089065F" w:rsidP="009653AD">
            <w:pPr>
              <w:jc w:val="left"/>
              <w:rPr>
                <w:rFonts w:ascii="Arial" w:hAnsi="Arial" w:cs="Arial"/>
                <w:sz w:val="22"/>
              </w:rPr>
            </w:pPr>
          </w:p>
        </w:tc>
        <w:tc>
          <w:tcPr>
            <w:tcW w:w="851" w:type="dxa"/>
            <w:tcMar>
              <w:top w:w="100" w:type="dxa"/>
              <w:left w:w="100" w:type="dxa"/>
              <w:bottom w:w="100" w:type="dxa"/>
              <w:right w:w="100" w:type="dxa"/>
            </w:tcMar>
          </w:tcPr>
          <w:p w14:paraId="53DE53B1" w14:textId="77777777" w:rsidR="0089065F" w:rsidRPr="0089065F" w:rsidRDefault="0089065F" w:rsidP="009653AD">
            <w:pPr>
              <w:jc w:val="left"/>
              <w:rPr>
                <w:rFonts w:ascii="Arial" w:hAnsi="Arial" w:cs="Arial"/>
                <w:sz w:val="22"/>
              </w:rPr>
            </w:pPr>
            <w:r w:rsidRPr="0089065F">
              <w:rPr>
                <w:rFonts w:ascii="Arial" w:hAnsi="Arial" w:cs="Arial"/>
                <w:sz w:val="22"/>
              </w:rPr>
              <w:t>2.2.1</w:t>
            </w:r>
          </w:p>
        </w:tc>
        <w:tc>
          <w:tcPr>
            <w:tcW w:w="3118" w:type="dxa"/>
            <w:tcMar>
              <w:top w:w="100" w:type="dxa"/>
              <w:left w:w="100" w:type="dxa"/>
              <w:bottom w:w="100" w:type="dxa"/>
              <w:right w:w="100" w:type="dxa"/>
            </w:tcMar>
          </w:tcPr>
          <w:p w14:paraId="133D820C" w14:textId="77777777" w:rsidR="0089065F" w:rsidRPr="0089065F" w:rsidRDefault="0089065F" w:rsidP="009653AD">
            <w:pPr>
              <w:jc w:val="left"/>
              <w:rPr>
                <w:rFonts w:ascii="Arial" w:hAnsi="Arial" w:cs="Arial"/>
                <w:sz w:val="22"/>
              </w:rPr>
            </w:pPr>
            <w:r w:rsidRPr="0089065F">
              <w:rPr>
                <w:rFonts w:ascii="Arial" w:hAnsi="Arial" w:cs="Arial"/>
                <w:sz w:val="22"/>
              </w:rPr>
              <w:t>Messages shall be delivered within 5 secs</w:t>
            </w:r>
          </w:p>
        </w:tc>
        <w:tc>
          <w:tcPr>
            <w:tcW w:w="3119" w:type="dxa"/>
            <w:tcMar>
              <w:top w:w="100" w:type="dxa"/>
              <w:left w:w="100" w:type="dxa"/>
              <w:bottom w:w="100" w:type="dxa"/>
              <w:right w:w="100" w:type="dxa"/>
            </w:tcMar>
          </w:tcPr>
          <w:p w14:paraId="39B2CA8B" w14:textId="77777777" w:rsidR="0089065F" w:rsidRPr="0089065F" w:rsidRDefault="0089065F" w:rsidP="009653AD">
            <w:pPr>
              <w:jc w:val="left"/>
              <w:rPr>
                <w:rFonts w:ascii="Arial" w:hAnsi="Arial" w:cs="Arial"/>
                <w:sz w:val="22"/>
              </w:rPr>
            </w:pPr>
            <w:r w:rsidRPr="0089065F">
              <w:rPr>
                <w:rFonts w:ascii="Arial" w:hAnsi="Arial" w:cs="Arial"/>
                <w:sz w:val="22"/>
              </w:rPr>
              <w:t>Met</w:t>
            </w:r>
          </w:p>
        </w:tc>
      </w:tr>
      <w:tr w:rsidR="004F1F5A" w:rsidRPr="0089065F" w14:paraId="3ECCDA7B" w14:textId="77777777" w:rsidTr="004F1F5A">
        <w:tc>
          <w:tcPr>
            <w:tcW w:w="850" w:type="dxa"/>
            <w:vMerge/>
            <w:tcMar>
              <w:top w:w="100" w:type="dxa"/>
              <w:left w:w="100" w:type="dxa"/>
              <w:bottom w:w="100" w:type="dxa"/>
              <w:right w:w="100" w:type="dxa"/>
            </w:tcMar>
          </w:tcPr>
          <w:p w14:paraId="7A5BB183" w14:textId="77777777" w:rsidR="0089065F" w:rsidRPr="0089065F" w:rsidRDefault="0089065F" w:rsidP="009653AD">
            <w:pPr>
              <w:jc w:val="left"/>
              <w:rPr>
                <w:rFonts w:ascii="Arial" w:hAnsi="Arial" w:cs="Arial"/>
                <w:sz w:val="22"/>
              </w:rPr>
            </w:pPr>
          </w:p>
        </w:tc>
        <w:tc>
          <w:tcPr>
            <w:tcW w:w="851" w:type="dxa"/>
            <w:tcMar>
              <w:top w:w="100" w:type="dxa"/>
              <w:left w:w="100" w:type="dxa"/>
              <w:bottom w:w="100" w:type="dxa"/>
              <w:right w:w="100" w:type="dxa"/>
            </w:tcMar>
          </w:tcPr>
          <w:p w14:paraId="2AB5EA00" w14:textId="77777777" w:rsidR="0089065F" w:rsidRPr="0089065F" w:rsidRDefault="0089065F" w:rsidP="009653AD">
            <w:pPr>
              <w:jc w:val="left"/>
              <w:rPr>
                <w:rFonts w:ascii="Arial" w:hAnsi="Arial" w:cs="Arial"/>
                <w:sz w:val="22"/>
              </w:rPr>
            </w:pPr>
            <w:r w:rsidRPr="0089065F">
              <w:rPr>
                <w:rFonts w:ascii="Arial" w:hAnsi="Arial" w:cs="Arial"/>
                <w:sz w:val="22"/>
              </w:rPr>
              <w:t>2.2.2</w:t>
            </w:r>
          </w:p>
        </w:tc>
        <w:tc>
          <w:tcPr>
            <w:tcW w:w="3118" w:type="dxa"/>
            <w:tcMar>
              <w:top w:w="100" w:type="dxa"/>
              <w:left w:w="100" w:type="dxa"/>
              <w:bottom w:w="100" w:type="dxa"/>
              <w:right w:w="100" w:type="dxa"/>
            </w:tcMar>
          </w:tcPr>
          <w:p w14:paraId="1FDEBBC6" w14:textId="77777777" w:rsidR="0089065F" w:rsidRPr="0089065F" w:rsidRDefault="0089065F" w:rsidP="009653AD">
            <w:pPr>
              <w:jc w:val="left"/>
              <w:rPr>
                <w:rFonts w:ascii="Arial" w:hAnsi="Arial" w:cs="Arial"/>
                <w:sz w:val="22"/>
              </w:rPr>
            </w:pPr>
            <w:r w:rsidRPr="0089065F">
              <w:rPr>
                <w:rFonts w:ascii="Arial" w:hAnsi="Arial" w:cs="Arial"/>
                <w:sz w:val="22"/>
              </w:rPr>
              <w:t>The chat system shall support at least 20 clients at the same time</w:t>
            </w:r>
          </w:p>
        </w:tc>
        <w:tc>
          <w:tcPr>
            <w:tcW w:w="3119" w:type="dxa"/>
            <w:tcMar>
              <w:top w:w="100" w:type="dxa"/>
              <w:left w:w="100" w:type="dxa"/>
              <w:bottom w:w="100" w:type="dxa"/>
              <w:right w:w="100" w:type="dxa"/>
            </w:tcMar>
          </w:tcPr>
          <w:p w14:paraId="3ED65021" w14:textId="77777777" w:rsidR="0089065F" w:rsidRPr="0089065F" w:rsidRDefault="0089065F" w:rsidP="009653AD">
            <w:pPr>
              <w:jc w:val="left"/>
              <w:rPr>
                <w:rFonts w:ascii="Arial" w:hAnsi="Arial" w:cs="Arial"/>
                <w:sz w:val="22"/>
              </w:rPr>
            </w:pPr>
            <w:r w:rsidRPr="0089065F">
              <w:rPr>
                <w:rFonts w:ascii="Arial" w:hAnsi="Arial" w:cs="Arial"/>
                <w:sz w:val="22"/>
              </w:rPr>
              <w:t>Met</w:t>
            </w:r>
          </w:p>
        </w:tc>
      </w:tr>
      <w:tr w:rsidR="004F1F5A" w:rsidRPr="0089065F" w14:paraId="195A73F5" w14:textId="77777777" w:rsidTr="004F1F5A">
        <w:tc>
          <w:tcPr>
            <w:tcW w:w="850" w:type="dxa"/>
            <w:vMerge/>
            <w:tcMar>
              <w:top w:w="100" w:type="dxa"/>
              <w:left w:w="100" w:type="dxa"/>
              <w:bottom w:w="100" w:type="dxa"/>
              <w:right w:w="100" w:type="dxa"/>
            </w:tcMar>
          </w:tcPr>
          <w:p w14:paraId="53E66804" w14:textId="77777777" w:rsidR="0089065F" w:rsidRPr="0089065F" w:rsidRDefault="0089065F" w:rsidP="009653AD">
            <w:pPr>
              <w:jc w:val="left"/>
              <w:rPr>
                <w:rFonts w:ascii="Arial" w:hAnsi="Arial" w:cs="Arial"/>
                <w:sz w:val="22"/>
              </w:rPr>
            </w:pPr>
          </w:p>
        </w:tc>
        <w:tc>
          <w:tcPr>
            <w:tcW w:w="851" w:type="dxa"/>
            <w:tcMar>
              <w:top w:w="100" w:type="dxa"/>
              <w:left w:w="100" w:type="dxa"/>
              <w:bottom w:w="100" w:type="dxa"/>
              <w:right w:w="100" w:type="dxa"/>
            </w:tcMar>
          </w:tcPr>
          <w:p w14:paraId="4931384B" w14:textId="77777777" w:rsidR="0089065F" w:rsidRPr="0089065F" w:rsidRDefault="0089065F" w:rsidP="009653AD">
            <w:pPr>
              <w:jc w:val="left"/>
              <w:rPr>
                <w:rFonts w:ascii="Arial" w:hAnsi="Arial" w:cs="Arial"/>
                <w:sz w:val="22"/>
              </w:rPr>
            </w:pPr>
            <w:r w:rsidRPr="0089065F">
              <w:rPr>
                <w:rFonts w:ascii="Arial" w:hAnsi="Arial" w:cs="Arial"/>
                <w:sz w:val="22"/>
              </w:rPr>
              <w:t>2.2.4</w:t>
            </w:r>
          </w:p>
        </w:tc>
        <w:tc>
          <w:tcPr>
            <w:tcW w:w="3118" w:type="dxa"/>
            <w:tcMar>
              <w:top w:w="100" w:type="dxa"/>
              <w:left w:w="100" w:type="dxa"/>
              <w:bottom w:w="100" w:type="dxa"/>
              <w:right w:w="100" w:type="dxa"/>
            </w:tcMar>
          </w:tcPr>
          <w:p w14:paraId="00498318" w14:textId="77777777" w:rsidR="0089065F" w:rsidRPr="0089065F" w:rsidRDefault="0089065F" w:rsidP="009653AD">
            <w:pPr>
              <w:jc w:val="left"/>
              <w:rPr>
                <w:rFonts w:ascii="Arial" w:hAnsi="Arial" w:cs="Arial"/>
                <w:sz w:val="22"/>
              </w:rPr>
            </w:pPr>
            <w:r w:rsidRPr="0089065F">
              <w:rPr>
                <w:rFonts w:ascii="Arial" w:hAnsi="Arial" w:cs="Arial"/>
                <w:sz w:val="22"/>
              </w:rPr>
              <w:t>Server shall only create one chat room</w:t>
            </w:r>
          </w:p>
        </w:tc>
        <w:tc>
          <w:tcPr>
            <w:tcW w:w="3119" w:type="dxa"/>
            <w:tcMar>
              <w:top w:w="100" w:type="dxa"/>
              <w:left w:w="100" w:type="dxa"/>
              <w:bottom w:w="100" w:type="dxa"/>
              <w:right w:w="100" w:type="dxa"/>
            </w:tcMar>
          </w:tcPr>
          <w:p w14:paraId="1F36EE23" w14:textId="77777777" w:rsidR="0089065F" w:rsidRPr="0089065F" w:rsidRDefault="0089065F" w:rsidP="009653AD">
            <w:pPr>
              <w:jc w:val="left"/>
              <w:rPr>
                <w:rFonts w:ascii="Arial" w:hAnsi="Arial" w:cs="Arial"/>
                <w:sz w:val="22"/>
              </w:rPr>
            </w:pPr>
            <w:r w:rsidRPr="0089065F">
              <w:rPr>
                <w:rFonts w:ascii="Arial" w:hAnsi="Arial" w:cs="Arial"/>
                <w:sz w:val="22"/>
              </w:rPr>
              <w:t>Met</w:t>
            </w:r>
          </w:p>
        </w:tc>
      </w:tr>
      <w:tr w:rsidR="004F1F5A" w:rsidRPr="0089065F" w14:paraId="5C38F586" w14:textId="77777777" w:rsidTr="004F1F5A">
        <w:tc>
          <w:tcPr>
            <w:tcW w:w="850" w:type="dxa"/>
            <w:vMerge/>
            <w:tcMar>
              <w:top w:w="100" w:type="dxa"/>
              <w:left w:w="100" w:type="dxa"/>
              <w:bottom w:w="100" w:type="dxa"/>
              <w:right w:w="100" w:type="dxa"/>
            </w:tcMar>
          </w:tcPr>
          <w:p w14:paraId="3E1F4B8E" w14:textId="77777777" w:rsidR="0089065F" w:rsidRPr="0089065F" w:rsidRDefault="0089065F" w:rsidP="009653AD">
            <w:pPr>
              <w:jc w:val="left"/>
              <w:rPr>
                <w:rFonts w:ascii="Arial" w:hAnsi="Arial" w:cs="Arial"/>
                <w:sz w:val="22"/>
              </w:rPr>
            </w:pPr>
          </w:p>
        </w:tc>
        <w:tc>
          <w:tcPr>
            <w:tcW w:w="851" w:type="dxa"/>
            <w:tcMar>
              <w:top w:w="100" w:type="dxa"/>
              <w:left w:w="100" w:type="dxa"/>
              <w:bottom w:w="100" w:type="dxa"/>
              <w:right w:w="100" w:type="dxa"/>
            </w:tcMar>
          </w:tcPr>
          <w:p w14:paraId="51A26059" w14:textId="77777777" w:rsidR="0089065F" w:rsidRPr="0089065F" w:rsidRDefault="0089065F" w:rsidP="009653AD">
            <w:pPr>
              <w:jc w:val="left"/>
              <w:rPr>
                <w:rFonts w:ascii="Arial" w:hAnsi="Arial" w:cs="Arial"/>
                <w:sz w:val="22"/>
              </w:rPr>
            </w:pPr>
            <w:r w:rsidRPr="0089065F">
              <w:rPr>
                <w:rFonts w:ascii="Arial" w:hAnsi="Arial" w:cs="Arial"/>
                <w:sz w:val="22"/>
              </w:rPr>
              <w:t>2.2.8</w:t>
            </w:r>
          </w:p>
        </w:tc>
        <w:tc>
          <w:tcPr>
            <w:tcW w:w="3118" w:type="dxa"/>
            <w:tcMar>
              <w:top w:w="100" w:type="dxa"/>
              <w:left w:w="100" w:type="dxa"/>
              <w:bottom w:w="100" w:type="dxa"/>
              <w:right w:w="100" w:type="dxa"/>
            </w:tcMar>
          </w:tcPr>
          <w:p w14:paraId="5D572766" w14:textId="77777777" w:rsidR="0089065F" w:rsidRPr="0089065F" w:rsidRDefault="0089065F" w:rsidP="009653AD">
            <w:pPr>
              <w:jc w:val="left"/>
              <w:rPr>
                <w:rFonts w:ascii="Arial" w:hAnsi="Arial" w:cs="Arial"/>
                <w:sz w:val="22"/>
              </w:rPr>
            </w:pPr>
            <w:r w:rsidRPr="0089065F">
              <w:rPr>
                <w:rFonts w:ascii="Arial" w:hAnsi="Arial" w:cs="Arial"/>
                <w:sz w:val="22"/>
              </w:rPr>
              <w:t>Server should be able to accept a new chat request from client and close the corresponding connection after the chat terminates</w:t>
            </w:r>
          </w:p>
        </w:tc>
        <w:tc>
          <w:tcPr>
            <w:tcW w:w="3119" w:type="dxa"/>
            <w:tcMar>
              <w:top w:w="100" w:type="dxa"/>
              <w:left w:w="100" w:type="dxa"/>
              <w:bottom w:w="100" w:type="dxa"/>
              <w:right w:w="100" w:type="dxa"/>
            </w:tcMar>
          </w:tcPr>
          <w:p w14:paraId="738F5190" w14:textId="77777777" w:rsidR="0089065F" w:rsidRPr="0089065F" w:rsidRDefault="0089065F" w:rsidP="009653AD">
            <w:pPr>
              <w:jc w:val="left"/>
              <w:rPr>
                <w:rFonts w:ascii="Arial" w:hAnsi="Arial" w:cs="Arial"/>
                <w:sz w:val="22"/>
              </w:rPr>
            </w:pPr>
            <w:r w:rsidRPr="0089065F">
              <w:rPr>
                <w:rFonts w:ascii="Arial" w:hAnsi="Arial" w:cs="Arial"/>
                <w:sz w:val="22"/>
              </w:rPr>
              <w:t>Met</w:t>
            </w:r>
          </w:p>
        </w:tc>
      </w:tr>
      <w:tr w:rsidR="004F1F5A" w:rsidRPr="0089065F" w14:paraId="2B0BA031" w14:textId="77777777" w:rsidTr="004F1F5A">
        <w:tc>
          <w:tcPr>
            <w:tcW w:w="850" w:type="dxa"/>
            <w:vMerge/>
            <w:tcMar>
              <w:top w:w="100" w:type="dxa"/>
              <w:left w:w="100" w:type="dxa"/>
              <w:bottom w:w="100" w:type="dxa"/>
              <w:right w:w="100" w:type="dxa"/>
            </w:tcMar>
          </w:tcPr>
          <w:p w14:paraId="10300B65" w14:textId="77777777" w:rsidR="0089065F" w:rsidRPr="0089065F" w:rsidRDefault="0089065F" w:rsidP="009653AD">
            <w:pPr>
              <w:jc w:val="left"/>
              <w:rPr>
                <w:rFonts w:ascii="Arial" w:hAnsi="Arial" w:cs="Arial"/>
                <w:sz w:val="22"/>
              </w:rPr>
            </w:pPr>
          </w:p>
        </w:tc>
        <w:tc>
          <w:tcPr>
            <w:tcW w:w="851" w:type="dxa"/>
            <w:tcMar>
              <w:top w:w="100" w:type="dxa"/>
              <w:left w:w="100" w:type="dxa"/>
              <w:bottom w:w="100" w:type="dxa"/>
              <w:right w:w="100" w:type="dxa"/>
            </w:tcMar>
          </w:tcPr>
          <w:p w14:paraId="1E31E2E2" w14:textId="77777777" w:rsidR="0089065F" w:rsidRPr="0089065F" w:rsidRDefault="0089065F" w:rsidP="009653AD">
            <w:pPr>
              <w:jc w:val="left"/>
              <w:rPr>
                <w:rFonts w:ascii="Arial" w:hAnsi="Arial" w:cs="Arial"/>
                <w:sz w:val="22"/>
              </w:rPr>
            </w:pPr>
            <w:r w:rsidRPr="0089065F">
              <w:rPr>
                <w:rFonts w:ascii="Arial" w:hAnsi="Arial" w:cs="Arial"/>
                <w:sz w:val="22"/>
              </w:rPr>
              <w:t>2.2.9</w:t>
            </w:r>
          </w:p>
        </w:tc>
        <w:tc>
          <w:tcPr>
            <w:tcW w:w="3118" w:type="dxa"/>
            <w:tcMar>
              <w:top w:w="100" w:type="dxa"/>
              <w:left w:w="100" w:type="dxa"/>
              <w:bottom w:w="100" w:type="dxa"/>
              <w:right w:w="100" w:type="dxa"/>
            </w:tcMar>
          </w:tcPr>
          <w:p w14:paraId="7AD9AC9F" w14:textId="77777777" w:rsidR="0089065F" w:rsidRPr="0089065F" w:rsidRDefault="0089065F" w:rsidP="009653AD">
            <w:pPr>
              <w:jc w:val="left"/>
              <w:rPr>
                <w:rFonts w:ascii="Arial" w:hAnsi="Arial" w:cs="Arial"/>
                <w:sz w:val="22"/>
              </w:rPr>
            </w:pPr>
            <w:r w:rsidRPr="0089065F">
              <w:rPr>
                <w:rFonts w:ascii="Arial" w:hAnsi="Arial" w:cs="Arial"/>
                <w:sz w:val="22"/>
              </w:rPr>
              <w:t>Server should check message to see if it going to be blocked by a user before forwarding it to the User</w:t>
            </w:r>
          </w:p>
        </w:tc>
        <w:tc>
          <w:tcPr>
            <w:tcW w:w="3119" w:type="dxa"/>
            <w:tcMar>
              <w:top w:w="100" w:type="dxa"/>
              <w:left w:w="100" w:type="dxa"/>
              <w:bottom w:w="100" w:type="dxa"/>
              <w:right w:w="100" w:type="dxa"/>
            </w:tcMar>
          </w:tcPr>
          <w:p w14:paraId="0BC05CA1" w14:textId="77777777" w:rsidR="0089065F" w:rsidRPr="0089065F" w:rsidRDefault="0089065F" w:rsidP="009653AD">
            <w:pPr>
              <w:jc w:val="left"/>
              <w:rPr>
                <w:rFonts w:ascii="Arial" w:hAnsi="Arial" w:cs="Arial"/>
                <w:sz w:val="22"/>
              </w:rPr>
            </w:pPr>
            <w:r w:rsidRPr="0089065F">
              <w:rPr>
                <w:rFonts w:ascii="Arial" w:hAnsi="Arial" w:cs="Arial"/>
                <w:sz w:val="22"/>
              </w:rPr>
              <w:t>Not met</w:t>
            </w:r>
          </w:p>
          <w:p w14:paraId="6DAE528B" w14:textId="77777777" w:rsidR="0089065F" w:rsidRPr="0089065F" w:rsidRDefault="0089065F" w:rsidP="009653AD">
            <w:pPr>
              <w:jc w:val="left"/>
              <w:rPr>
                <w:rFonts w:ascii="Arial" w:hAnsi="Arial" w:cs="Arial"/>
                <w:sz w:val="22"/>
              </w:rPr>
            </w:pPr>
          </w:p>
          <w:p w14:paraId="53A19854" w14:textId="77777777" w:rsidR="0089065F" w:rsidRPr="0089065F" w:rsidRDefault="0089065F" w:rsidP="009653AD">
            <w:pPr>
              <w:jc w:val="left"/>
              <w:rPr>
                <w:rFonts w:ascii="Arial" w:hAnsi="Arial" w:cs="Arial"/>
                <w:sz w:val="22"/>
              </w:rPr>
            </w:pPr>
            <w:r w:rsidRPr="0089065F">
              <w:rPr>
                <w:rFonts w:ascii="Arial" w:hAnsi="Arial" w:cs="Arial"/>
                <w:sz w:val="22"/>
              </w:rPr>
              <w:t>It is created in the design phase but found not necessary to check because the user is already banned from the room, he/she cannot receive any message from the chatroom.</w:t>
            </w:r>
          </w:p>
          <w:p w14:paraId="795DB5D7" w14:textId="77777777" w:rsidR="0089065F" w:rsidRPr="0089065F" w:rsidRDefault="0089065F" w:rsidP="009653AD">
            <w:pPr>
              <w:jc w:val="left"/>
              <w:rPr>
                <w:rFonts w:ascii="Arial" w:hAnsi="Arial" w:cs="Arial"/>
                <w:sz w:val="22"/>
              </w:rPr>
            </w:pPr>
          </w:p>
          <w:p w14:paraId="1B15E574" w14:textId="77777777" w:rsidR="0089065F" w:rsidRPr="0089065F" w:rsidRDefault="0089065F" w:rsidP="009653AD">
            <w:pPr>
              <w:jc w:val="left"/>
              <w:rPr>
                <w:rFonts w:ascii="Arial" w:hAnsi="Arial" w:cs="Arial"/>
                <w:sz w:val="22"/>
              </w:rPr>
            </w:pPr>
            <w:r w:rsidRPr="0089065F">
              <w:rPr>
                <w:rFonts w:ascii="Arial" w:hAnsi="Arial" w:cs="Arial"/>
                <w:sz w:val="22"/>
              </w:rPr>
              <w:lastRenderedPageBreak/>
              <w:t>In implementation, we found that the blocked user is not in the chatroom member list, so we don’t need to consider whether sending message to the blocked client.</w:t>
            </w:r>
          </w:p>
          <w:p w14:paraId="32105FCB" w14:textId="77777777" w:rsidR="0089065F" w:rsidRPr="0089065F" w:rsidRDefault="0089065F" w:rsidP="009653AD">
            <w:pPr>
              <w:jc w:val="left"/>
              <w:rPr>
                <w:rFonts w:ascii="Arial" w:hAnsi="Arial" w:cs="Arial"/>
                <w:sz w:val="22"/>
              </w:rPr>
            </w:pPr>
          </w:p>
          <w:p w14:paraId="3937C19E" w14:textId="77777777" w:rsidR="0089065F" w:rsidRPr="0089065F" w:rsidRDefault="0089065F" w:rsidP="009653AD">
            <w:pPr>
              <w:jc w:val="left"/>
              <w:rPr>
                <w:rFonts w:ascii="Arial" w:hAnsi="Arial" w:cs="Arial"/>
                <w:sz w:val="22"/>
              </w:rPr>
            </w:pPr>
            <w:r w:rsidRPr="0089065F">
              <w:rPr>
                <w:rFonts w:ascii="Arial" w:hAnsi="Arial" w:cs="Arial"/>
                <w:sz w:val="22"/>
              </w:rPr>
              <w:t>We found this requirement is not met while we implementing the /block instruction at the server side.</w:t>
            </w:r>
          </w:p>
        </w:tc>
      </w:tr>
    </w:tbl>
    <w:p w14:paraId="780D50D0" w14:textId="77777777" w:rsidR="0089065F" w:rsidRPr="0089065F" w:rsidRDefault="0089065F" w:rsidP="0089065F">
      <w:pPr>
        <w:rPr>
          <w:rFonts w:ascii="Arial" w:hAnsi="Arial" w:cs="Arial"/>
          <w:sz w:val="22"/>
        </w:rPr>
      </w:pPr>
    </w:p>
    <w:p w14:paraId="31E233AC" w14:textId="38A38843" w:rsidR="0089065F" w:rsidRPr="0089065F" w:rsidRDefault="0089065F" w:rsidP="00093B6D">
      <w:pPr>
        <w:pStyle w:val="12"/>
      </w:pPr>
      <w:bookmarkStart w:id="167" w:name="_Toc489206339"/>
      <w:r w:rsidRPr="0089065F">
        <w:t>Design Process and T</w:t>
      </w:r>
      <w:r w:rsidR="00093B6D">
        <w:t>i</w:t>
      </w:r>
      <w:r w:rsidRPr="0089065F">
        <w:t>meline</w:t>
      </w:r>
      <w:bookmarkEnd w:id="167"/>
    </w:p>
    <w:p w14:paraId="4DE52DEB" w14:textId="2EA5A145" w:rsidR="0089065F" w:rsidRPr="0089065F" w:rsidRDefault="0089065F" w:rsidP="00093B6D">
      <w:pPr>
        <w:spacing w:after="100" w:afterAutospacing="1"/>
        <w:ind w:left="420" w:firstLine="420"/>
        <w:rPr>
          <w:rFonts w:ascii="Arial" w:hAnsi="Arial" w:cs="Arial"/>
          <w:sz w:val="22"/>
        </w:rPr>
      </w:pPr>
      <w:r w:rsidRPr="0089065F">
        <w:rPr>
          <w:rFonts w:ascii="Arial" w:hAnsi="Arial" w:cs="Arial"/>
          <w:sz w:val="22"/>
        </w:rPr>
        <w:t>The design process of our project consists of four major phases: requirement, design, implementation and test. And we did the implementation and test phase interchangeably.</w:t>
      </w:r>
    </w:p>
    <w:p w14:paraId="6C1F6171" w14:textId="77777777" w:rsidR="0089065F" w:rsidRPr="0089065F" w:rsidRDefault="0089065F" w:rsidP="0089065F">
      <w:pPr>
        <w:rPr>
          <w:rFonts w:ascii="Arial" w:hAnsi="Arial" w:cs="Arial"/>
          <w:sz w:val="22"/>
        </w:rPr>
      </w:pPr>
    </w:p>
    <w:tbl>
      <w:tblPr>
        <w:tblW w:w="7938" w:type="dxa"/>
        <w:tblInd w:w="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7"/>
        <w:gridCol w:w="2693"/>
        <w:gridCol w:w="3828"/>
      </w:tblGrid>
      <w:tr w:rsidR="0089065F" w:rsidRPr="0089065F" w14:paraId="0E68B6CE" w14:textId="77777777" w:rsidTr="004F1F5A">
        <w:trPr>
          <w:trHeight w:val="420"/>
        </w:trPr>
        <w:tc>
          <w:tcPr>
            <w:tcW w:w="1417" w:type="dxa"/>
            <w:tcMar>
              <w:top w:w="100" w:type="dxa"/>
              <w:left w:w="100" w:type="dxa"/>
              <w:bottom w:w="100" w:type="dxa"/>
              <w:right w:w="100" w:type="dxa"/>
            </w:tcMar>
          </w:tcPr>
          <w:p w14:paraId="0AEA1A6C" w14:textId="3CF342F4" w:rsidR="0089065F" w:rsidRPr="0089065F" w:rsidRDefault="0089065F" w:rsidP="009653AD">
            <w:pPr>
              <w:jc w:val="center"/>
              <w:rPr>
                <w:rFonts w:ascii="Arial" w:hAnsi="Arial" w:cs="Arial"/>
                <w:sz w:val="22"/>
              </w:rPr>
            </w:pPr>
            <w:r w:rsidRPr="0089065F">
              <w:rPr>
                <w:rFonts w:ascii="Arial" w:hAnsi="Arial" w:cs="Arial"/>
                <w:sz w:val="22"/>
              </w:rPr>
              <w:t>Time</w:t>
            </w:r>
          </w:p>
        </w:tc>
        <w:tc>
          <w:tcPr>
            <w:tcW w:w="6521" w:type="dxa"/>
            <w:gridSpan w:val="2"/>
            <w:tcMar>
              <w:top w:w="100" w:type="dxa"/>
              <w:left w:w="100" w:type="dxa"/>
              <w:bottom w:w="100" w:type="dxa"/>
              <w:right w:w="100" w:type="dxa"/>
            </w:tcMar>
          </w:tcPr>
          <w:p w14:paraId="52046A24" w14:textId="77777777" w:rsidR="0089065F" w:rsidRPr="0089065F" w:rsidRDefault="0089065F" w:rsidP="009653AD">
            <w:pPr>
              <w:jc w:val="center"/>
              <w:rPr>
                <w:rFonts w:ascii="Arial" w:hAnsi="Arial" w:cs="Arial"/>
                <w:sz w:val="22"/>
                <w:lang/>
              </w:rPr>
            </w:pPr>
            <w:r w:rsidRPr="0089065F">
              <w:rPr>
                <w:rFonts w:ascii="Arial" w:hAnsi="Arial" w:cs="Arial"/>
                <w:sz w:val="22"/>
              </w:rPr>
              <w:t>Work</w:t>
            </w:r>
          </w:p>
        </w:tc>
      </w:tr>
      <w:tr w:rsidR="0089065F" w:rsidRPr="0089065F" w14:paraId="3ECFDA32" w14:textId="77777777" w:rsidTr="004F1F5A">
        <w:trPr>
          <w:trHeight w:val="420"/>
        </w:trPr>
        <w:tc>
          <w:tcPr>
            <w:tcW w:w="1417" w:type="dxa"/>
            <w:vMerge w:val="restart"/>
            <w:tcMar>
              <w:top w:w="100" w:type="dxa"/>
              <w:left w:w="100" w:type="dxa"/>
              <w:bottom w:w="100" w:type="dxa"/>
              <w:right w:w="100" w:type="dxa"/>
            </w:tcMar>
          </w:tcPr>
          <w:p w14:paraId="6239BA80" w14:textId="77777777" w:rsidR="0089065F" w:rsidRPr="0089065F" w:rsidRDefault="0089065F" w:rsidP="009653AD">
            <w:pPr>
              <w:jc w:val="left"/>
              <w:rPr>
                <w:rFonts w:ascii="Arial" w:hAnsi="Arial" w:cs="Arial"/>
                <w:sz w:val="22"/>
              </w:rPr>
            </w:pPr>
          </w:p>
          <w:p w14:paraId="5BB4AD25" w14:textId="77777777" w:rsidR="0089065F" w:rsidRPr="0089065F" w:rsidRDefault="0089065F" w:rsidP="009653AD">
            <w:pPr>
              <w:jc w:val="left"/>
              <w:rPr>
                <w:rFonts w:ascii="Arial" w:hAnsi="Arial" w:cs="Arial"/>
                <w:sz w:val="22"/>
              </w:rPr>
            </w:pPr>
            <w:r w:rsidRPr="0089065F">
              <w:rPr>
                <w:rFonts w:ascii="Arial" w:hAnsi="Arial" w:cs="Arial"/>
                <w:sz w:val="22"/>
              </w:rPr>
              <w:t>May 9</w:t>
            </w:r>
          </w:p>
        </w:tc>
        <w:tc>
          <w:tcPr>
            <w:tcW w:w="2693" w:type="dxa"/>
            <w:vMerge w:val="restart"/>
            <w:tcMar>
              <w:top w:w="100" w:type="dxa"/>
              <w:left w:w="100" w:type="dxa"/>
              <w:bottom w:w="100" w:type="dxa"/>
              <w:right w:w="100" w:type="dxa"/>
            </w:tcMar>
          </w:tcPr>
          <w:p w14:paraId="3D634CD1" w14:textId="77777777" w:rsidR="0089065F" w:rsidRPr="0089065F" w:rsidRDefault="0089065F" w:rsidP="009653AD">
            <w:pPr>
              <w:jc w:val="left"/>
              <w:rPr>
                <w:rFonts w:ascii="Arial" w:hAnsi="Arial" w:cs="Arial"/>
                <w:sz w:val="22"/>
              </w:rPr>
            </w:pPr>
            <w:r w:rsidRPr="0089065F">
              <w:rPr>
                <w:rFonts w:ascii="Arial" w:hAnsi="Arial" w:cs="Arial"/>
                <w:sz w:val="22"/>
              </w:rPr>
              <w:t>Start write milestone 1</w:t>
            </w:r>
          </w:p>
        </w:tc>
        <w:tc>
          <w:tcPr>
            <w:tcW w:w="3828" w:type="dxa"/>
            <w:vMerge w:val="restart"/>
            <w:tcMar>
              <w:top w:w="100" w:type="dxa"/>
              <w:left w:w="100" w:type="dxa"/>
              <w:bottom w:w="100" w:type="dxa"/>
              <w:right w:w="100" w:type="dxa"/>
            </w:tcMar>
          </w:tcPr>
          <w:p w14:paraId="2586C8BE" w14:textId="77777777" w:rsidR="0089065F" w:rsidRPr="0089065F" w:rsidRDefault="0089065F" w:rsidP="009653AD">
            <w:pPr>
              <w:jc w:val="left"/>
              <w:rPr>
                <w:rFonts w:ascii="Arial" w:hAnsi="Arial" w:cs="Arial"/>
                <w:sz w:val="22"/>
              </w:rPr>
            </w:pPr>
            <w:r w:rsidRPr="0089065F">
              <w:rPr>
                <w:rFonts w:ascii="Arial" w:hAnsi="Arial" w:cs="Arial"/>
                <w:sz w:val="22"/>
              </w:rPr>
              <w:t>Draft edition for requirements specification</w:t>
            </w:r>
          </w:p>
        </w:tc>
      </w:tr>
      <w:tr w:rsidR="0089065F" w:rsidRPr="0089065F" w14:paraId="4E403B3E" w14:textId="77777777" w:rsidTr="004F1F5A">
        <w:trPr>
          <w:trHeight w:val="312"/>
        </w:trPr>
        <w:tc>
          <w:tcPr>
            <w:tcW w:w="1417" w:type="dxa"/>
            <w:vMerge/>
            <w:tcMar>
              <w:top w:w="100" w:type="dxa"/>
              <w:left w:w="100" w:type="dxa"/>
              <w:bottom w:w="100" w:type="dxa"/>
              <w:right w:w="100" w:type="dxa"/>
            </w:tcMar>
          </w:tcPr>
          <w:p w14:paraId="46F27A58" w14:textId="77777777" w:rsidR="0089065F" w:rsidRPr="0089065F" w:rsidRDefault="0089065F" w:rsidP="009653AD">
            <w:pPr>
              <w:jc w:val="left"/>
              <w:rPr>
                <w:rFonts w:ascii="Arial" w:hAnsi="Arial" w:cs="Arial"/>
                <w:sz w:val="22"/>
              </w:rPr>
            </w:pPr>
          </w:p>
        </w:tc>
        <w:tc>
          <w:tcPr>
            <w:tcW w:w="2693" w:type="dxa"/>
            <w:vMerge/>
            <w:tcMar>
              <w:top w:w="100" w:type="dxa"/>
              <w:left w:w="100" w:type="dxa"/>
              <w:bottom w:w="100" w:type="dxa"/>
              <w:right w:w="100" w:type="dxa"/>
            </w:tcMar>
          </w:tcPr>
          <w:p w14:paraId="5F4C5510" w14:textId="77777777" w:rsidR="0089065F" w:rsidRPr="0089065F" w:rsidRDefault="0089065F" w:rsidP="009653AD">
            <w:pPr>
              <w:jc w:val="left"/>
              <w:rPr>
                <w:rFonts w:ascii="Arial" w:hAnsi="Arial" w:cs="Arial"/>
                <w:sz w:val="22"/>
              </w:rPr>
            </w:pPr>
          </w:p>
        </w:tc>
        <w:tc>
          <w:tcPr>
            <w:tcW w:w="3828" w:type="dxa"/>
            <w:vMerge/>
            <w:tcMar>
              <w:top w:w="100" w:type="dxa"/>
              <w:left w:w="100" w:type="dxa"/>
              <w:bottom w:w="100" w:type="dxa"/>
              <w:right w:w="100" w:type="dxa"/>
            </w:tcMar>
          </w:tcPr>
          <w:p w14:paraId="0E683184" w14:textId="77777777" w:rsidR="0089065F" w:rsidRPr="0089065F" w:rsidRDefault="0089065F" w:rsidP="009653AD">
            <w:pPr>
              <w:jc w:val="left"/>
              <w:rPr>
                <w:rFonts w:ascii="Arial" w:hAnsi="Arial" w:cs="Arial"/>
                <w:sz w:val="22"/>
              </w:rPr>
            </w:pPr>
          </w:p>
        </w:tc>
      </w:tr>
      <w:tr w:rsidR="0089065F" w:rsidRPr="0089065F" w14:paraId="661FA18F" w14:textId="77777777" w:rsidTr="004F1F5A">
        <w:trPr>
          <w:trHeight w:val="300"/>
        </w:trPr>
        <w:tc>
          <w:tcPr>
            <w:tcW w:w="1417" w:type="dxa"/>
            <w:vMerge/>
            <w:tcMar>
              <w:top w:w="100" w:type="dxa"/>
              <w:left w:w="100" w:type="dxa"/>
              <w:bottom w:w="100" w:type="dxa"/>
              <w:right w:w="100" w:type="dxa"/>
            </w:tcMar>
          </w:tcPr>
          <w:p w14:paraId="112D8C66" w14:textId="77777777" w:rsidR="0089065F" w:rsidRPr="0089065F" w:rsidRDefault="0089065F" w:rsidP="009653AD">
            <w:pPr>
              <w:jc w:val="left"/>
              <w:rPr>
                <w:rFonts w:ascii="Arial" w:hAnsi="Arial" w:cs="Arial"/>
                <w:sz w:val="22"/>
              </w:rPr>
            </w:pPr>
          </w:p>
        </w:tc>
        <w:tc>
          <w:tcPr>
            <w:tcW w:w="2693" w:type="dxa"/>
            <w:vMerge/>
            <w:tcMar>
              <w:top w:w="100" w:type="dxa"/>
              <w:left w:w="100" w:type="dxa"/>
              <w:bottom w:w="100" w:type="dxa"/>
              <w:right w:w="100" w:type="dxa"/>
            </w:tcMar>
          </w:tcPr>
          <w:p w14:paraId="1B6FD47D" w14:textId="77777777" w:rsidR="0089065F" w:rsidRPr="0089065F" w:rsidRDefault="0089065F" w:rsidP="009653AD">
            <w:pPr>
              <w:jc w:val="left"/>
              <w:rPr>
                <w:rFonts w:ascii="Arial" w:hAnsi="Arial" w:cs="Arial"/>
                <w:sz w:val="22"/>
              </w:rPr>
            </w:pPr>
          </w:p>
        </w:tc>
        <w:tc>
          <w:tcPr>
            <w:tcW w:w="3828" w:type="dxa"/>
            <w:tcMar>
              <w:top w:w="100" w:type="dxa"/>
              <w:left w:w="100" w:type="dxa"/>
              <w:bottom w:w="100" w:type="dxa"/>
              <w:right w:w="100" w:type="dxa"/>
            </w:tcMar>
          </w:tcPr>
          <w:p w14:paraId="2C377210" w14:textId="77777777" w:rsidR="0089065F" w:rsidRPr="0089065F" w:rsidRDefault="0089065F" w:rsidP="009653AD">
            <w:pPr>
              <w:jc w:val="left"/>
              <w:rPr>
                <w:rFonts w:ascii="Arial" w:hAnsi="Arial" w:cs="Arial"/>
                <w:sz w:val="22"/>
              </w:rPr>
            </w:pPr>
            <w:r w:rsidRPr="0089065F">
              <w:rPr>
                <w:rFonts w:ascii="Arial" w:hAnsi="Arial" w:cs="Arial"/>
                <w:sz w:val="22"/>
              </w:rPr>
              <w:t>Purpose</w:t>
            </w:r>
          </w:p>
        </w:tc>
      </w:tr>
      <w:tr w:rsidR="0089065F" w:rsidRPr="0089065F" w14:paraId="54A06EB7" w14:textId="77777777" w:rsidTr="004F1F5A">
        <w:trPr>
          <w:trHeight w:val="420"/>
        </w:trPr>
        <w:tc>
          <w:tcPr>
            <w:tcW w:w="1417" w:type="dxa"/>
            <w:vMerge w:val="restart"/>
            <w:tcMar>
              <w:top w:w="100" w:type="dxa"/>
              <w:left w:w="100" w:type="dxa"/>
              <w:bottom w:w="100" w:type="dxa"/>
              <w:right w:w="100" w:type="dxa"/>
            </w:tcMar>
          </w:tcPr>
          <w:p w14:paraId="6685CB4E" w14:textId="77777777" w:rsidR="0089065F" w:rsidRPr="0089065F" w:rsidRDefault="0089065F" w:rsidP="009653AD">
            <w:pPr>
              <w:jc w:val="left"/>
              <w:rPr>
                <w:rFonts w:ascii="Arial" w:hAnsi="Arial" w:cs="Arial"/>
                <w:sz w:val="22"/>
              </w:rPr>
            </w:pPr>
          </w:p>
          <w:p w14:paraId="35D55FCE" w14:textId="77777777" w:rsidR="0089065F" w:rsidRPr="0089065F" w:rsidRDefault="0089065F" w:rsidP="009653AD">
            <w:pPr>
              <w:jc w:val="left"/>
              <w:rPr>
                <w:rFonts w:ascii="Arial" w:hAnsi="Arial" w:cs="Arial"/>
                <w:sz w:val="22"/>
              </w:rPr>
            </w:pPr>
            <w:r w:rsidRPr="0089065F">
              <w:rPr>
                <w:rFonts w:ascii="Arial" w:hAnsi="Arial" w:cs="Arial"/>
                <w:sz w:val="22"/>
              </w:rPr>
              <w:t>May 10</w:t>
            </w:r>
          </w:p>
        </w:tc>
        <w:tc>
          <w:tcPr>
            <w:tcW w:w="2693" w:type="dxa"/>
            <w:vMerge w:val="restart"/>
            <w:tcMar>
              <w:top w:w="100" w:type="dxa"/>
              <w:left w:w="100" w:type="dxa"/>
              <w:bottom w:w="100" w:type="dxa"/>
              <w:right w:w="100" w:type="dxa"/>
            </w:tcMar>
          </w:tcPr>
          <w:p w14:paraId="55C92DF6" w14:textId="77777777" w:rsidR="0089065F" w:rsidRPr="0089065F" w:rsidRDefault="0089065F" w:rsidP="009653AD">
            <w:pPr>
              <w:jc w:val="left"/>
              <w:rPr>
                <w:rFonts w:ascii="Arial" w:hAnsi="Arial" w:cs="Arial"/>
                <w:sz w:val="22"/>
              </w:rPr>
            </w:pPr>
            <w:r w:rsidRPr="0089065F">
              <w:rPr>
                <w:rFonts w:ascii="Arial" w:hAnsi="Arial" w:cs="Arial"/>
                <w:sz w:val="22"/>
              </w:rPr>
              <w:t>Continue on milestone 1</w:t>
            </w:r>
          </w:p>
        </w:tc>
        <w:tc>
          <w:tcPr>
            <w:tcW w:w="3828" w:type="dxa"/>
            <w:tcMar>
              <w:top w:w="100" w:type="dxa"/>
              <w:left w:w="100" w:type="dxa"/>
              <w:bottom w:w="100" w:type="dxa"/>
              <w:right w:w="100" w:type="dxa"/>
            </w:tcMar>
          </w:tcPr>
          <w:p w14:paraId="21F52530" w14:textId="77777777" w:rsidR="0089065F" w:rsidRPr="0089065F" w:rsidRDefault="0089065F" w:rsidP="009653AD">
            <w:pPr>
              <w:jc w:val="left"/>
              <w:rPr>
                <w:rFonts w:ascii="Arial" w:hAnsi="Arial" w:cs="Arial"/>
                <w:sz w:val="22"/>
              </w:rPr>
            </w:pPr>
            <w:r w:rsidRPr="0089065F">
              <w:rPr>
                <w:rFonts w:ascii="Arial" w:hAnsi="Arial" w:cs="Arial"/>
                <w:sz w:val="22"/>
              </w:rPr>
              <w:t>Editing requirements specification</w:t>
            </w:r>
          </w:p>
        </w:tc>
      </w:tr>
      <w:tr w:rsidR="0089065F" w:rsidRPr="0089065F" w14:paraId="6E020FDF" w14:textId="77777777" w:rsidTr="004F1F5A">
        <w:trPr>
          <w:trHeight w:val="420"/>
        </w:trPr>
        <w:tc>
          <w:tcPr>
            <w:tcW w:w="1417" w:type="dxa"/>
            <w:vMerge/>
            <w:tcMar>
              <w:top w:w="100" w:type="dxa"/>
              <w:left w:w="100" w:type="dxa"/>
              <w:bottom w:w="100" w:type="dxa"/>
              <w:right w:w="100" w:type="dxa"/>
            </w:tcMar>
          </w:tcPr>
          <w:p w14:paraId="29C438E0" w14:textId="77777777" w:rsidR="0089065F" w:rsidRPr="0089065F" w:rsidRDefault="0089065F" w:rsidP="009653AD">
            <w:pPr>
              <w:jc w:val="left"/>
              <w:rPr>
                <w:rFonts w:ascii="Arial" w:hAnsi="Arial" w:cs="Arial"/>
                <w:sz w:val="22"/>
              </w:rPr>
            </w:pPr>
          </w:p>
        </w:tc>
        <w:tc>
          <w:tcPr>
            <w:tcW w:w="2693" w:type="dxa"/>
            <w:vMerge/>
            <w:tcMar>
              <w:top w:w="100" w:type="dxa"/>
              <w:left w:w="100" w:type="dxa"/>
              <w:bottom w:w="100" w:type="dxa"/>
              <w:right w:w="100" w:type="dxa"/>
            </w:tcMar>
          </w:tcPr>
          <w:p w14:paraId="67C6AD68" w14:textId="77777777" w:rsidR="0089065F" w:rsidRPr="0089065F" w:rsidRDefault="0089065F" w:rsidP="009653AD">
            <w:pPr>
              <w:jc w:val="left"/>
              <w:rPr>
                <w:rFonts w:ascii="Arial" w:hAnsi="Arial" w:cs="Arial"/>
                <w:sz w:val="22"/>
              </w:rPr>
            </w:pPr>
          </w:p>
        </w:tc>
        <w:tc>
          <w:tcPr>
            <w:tcW w:w="3828" w:type="dxa"/>
            <w:tcMar>
              <w:top w:w="100" w:type="dxa"/>
              <w:left w:w="100" w:type="dxa"/>
              <w:bottom w:w="100" w:type="dxa"/>
              <w:right w:w="100" w:type="dxa"/>
            </w:tcMar>
          </w:tcPr>
          <w:p w14:paraId="4BF76C49" w14:textId="77777777" w:rsidR="0089065F" w:rsidRPr="0089065F" w:rsidRDefault="0089065F" w:rsidP="009653AD">
            <w:pPr>
              <w:jc w:val="left"/>
              <w:rPr>
                <w:rFonts w:ascii="Arial" w:hAnsi="Arial" w:cs="Arial"/>
                <w:sz w:val="22"/>
              </w:rPr>
            </w:pPr>
            <w:r w:rsidRPr="0089065F">
              <w:rPr>
                <w:rFonts w:ascii="Arial" w:hAnsi="Arial" w:cs="Arial"/>
                <w:sz w:val="22"/>
              </w:rPr>
              <w:t>Relevant background required for the reader</w:t>
            </w:r>
          </w:p>
        </w:tc>
      </w:tr>
      <w:tr w:rsidR="0089065F" w:rsidRPr="0089065F" w14:paraId="4E76E97F" w14:textId="77777777" w:rsidTr="004F1F5A">
        <w:trPr>
          <w:trHeight w:val="420"/>
        </w:trPr>
        <w:tc>
          <w:tcPr>
            <w:tcW w:w="1417" w:type="dxa"/>
            <w:vMerge w:val="restart"/>
            <w:tcMar>
              <w:top w:w="100" w:type="dxa"/>
              <w:left w:w="100" w:type="dxa"/>
              <w:bottom w:w="100" w:type="dxa"/>
              <w:right w:w="100" w:type="dxa"/>
            </w:tcMar>
          </w:tcPr>
          <w:p w14:paraId="6027D8AB" w14:textId="77777777" w:rsidR="0089065F" w:rsidRPr="0089065F" w:rsidRDefault="0089065F" w:rsidP="009653AD">
            <w:pPr>
              <w:jc w:val="left"/>
              <w:rPr>
                <w:rFonts w:ascii="Arial" w:hAnsi="Arial" w:cs="Arial"/>
                <w:sz w:val="22"/>
              </w:rPr>
            </w:pPr>
          </w:p>
          <w:p w14:paraId="73AFFF4B" w14:textId="77777777" w:rsidR="0089065F" w:rsidRPr="0089065F" w:rsidRDefault="0089065F" w:rsidP="009653AD">
            <w:pPr>
              <w:jc w:val="left"/>
              <w:rPr>
                <w:rFonts w:ascii="Arial" w:hAnsi="Arial" w:cs="Arial"/>
                <w:sz w:val="22"/>
              </w:rPr>
            </w:pPr>
            <w:r w:rsidRPr="0089065F">
              <w:rPr>
                <w:rFonts w:ascii="Arial" w:hAnsi="Arial" w:cs="Arial"/>
                <w:sz w:val="22"/>
              </w:rPr>
              <w:t>May 16</w:t>
            </w:r>
          </w:p>
        </w:tc>
        <w:tc>
          <w:tcPr>
            <w:tcW w:w="2693" w:type="dxa"/>
            <w:vMerge w:val="restart"/>
            <w:tcMar>
              <w:top w:w="100" w:type="dxa"/>
              <w:left w:w="100" w:type="dxa"/>
              <w:bottom w:w="100" w:type="dxa"/>
              <w:right w:w="100" w:type="dxa"/>
            </w:tcMar>
          </w:tcPr>
          <w:p w14:paraId="41E1E505" w14:textId="77777777" w:rsidR="0089065F" w:rsidRPr="0089065F" w:rsidRDefault="0089065F" w:rsidP="009653AD">
            <w:pPr>
              <w:jc w:val="left"/>
              <w:rPr>
                <w:rFonts w:ascii="Arial" w:hAnsi="Arial" w:cs="Arial"/>
                <w:sz w:val="22"/>
              </w:rPr>
            </w:pPr>
            <w:r w:rsidRPr="0089065F">
              <w:rPr>
                <w:rFonts w:ascii="Arial" w:hAnsi="Arial" w:cs="Arial"/>
                <w:sz w:val="22"/>
              </w:rPr>
              <w:t>Continue on milestone 1</w:t>
            </w:r>
          </w:p>
        </w:tc>
        <w:tc>
          <w:tcPr>
            <w:tcW w:w="3828" w:type="dxa"/>
            <w:tcMar>
              <w:top w:w="100" w:type="dxa"/>
              <w:left w:w="100" w:type="dxa"/>
              <w:bottom w:w="100" w:type="dxa"/>
              <w:right w:w="100" w:type="dxa"/>
            </w:tcMar>
          </w:tcPr>
          <w:p w14:paraId="121BC590" w14:textId="77777777" w:rsidR="0089065F" w:rsidRPr="0089065F" w:rsidRDefault="0089065F" w:rsidP="009653AD">
            <w:pPr>
              <w:jc w:val="left"/>
              <w:rPr>
                <w:rFonts w:ascii="Arial" w:hAnsi="Arial" w:cs="Arial"/>
                <w:sz w:val="22"/>
              </w:rPr>
            </w:pPr>
            <w:r w:rsidRPr="0089065F">
              <w:rPr>
                <w:rFonts w:ascii="Arial" w:hAnsi="Arial" w:cs="Arial"/>
                <w:sz w:val="22"/>
              </w:rPr>
              <w:t>Editing requirements specification</w:t>
            </w:r>
          </w:p>
        </w:tc>
      </w:tr>
      <w:tr w:rsidR="0089065F" w:rsidRPr="0089065F" w14:paraId="34F02CF9" w14:textId="77777777" w:rsidTr="004F1F5A">
        <w:trPr>
          <w:trHeight w:val="420"/>
        </w:trPr>
        <w:tc>
          <w:tcPr>
            <w:tcW w:w="1417" w:type="dxa"/>
            <w:vMerge/>
            <w:tcMar>
              <w:top w:w="100" w:type="dxa"/>
              <w:left w:w="100" w:type="dxa"/>
              <w:bottom w:w="100" w:type="dxa"/>
              <w:right w:w="100" w:type="dxa"/>
            </w:tcMar>
          </w:tcPr>
          <w:p w14:paraId="42E89237" w14:textId="77777777" w:rsidR="0089065F" w:rsidRPr="0089065F" w:rsidRDefault="0089065F" w:rsidP="009653AD">
            <w:pPr>
              <w:jc w:val="left"/>
              <w:rPr>
                <w:rFonts w:ascii="Arial" w:hAnsi="Arial" w:cs="Arial"/>
                <w:sz w:val="22"/>
              </w:rPr>
            </w:pPr>
          </w:p>
        </w:tc>
        <w:tc>
          <w:tcPr>
            <w:tcW w:w="2693" w:type="dxa"/>
            <w:vMerge/>
            <w:tcMar>
              <w:top w:w="100" w:type="dxa"/>
              <w:left w:w="100" w:type="dxa"/>
              <w:bottom w:w="100" w:type="dxa"/>
              <w:right w:w="100" w:type="dxa"/>
            </w:tcMar>
          </w:tcPr>
          <w:p w14:paraId="6F3E2317" w14:textId="77777777" w:rsidR="0089065F" w:rsidRPr="0089065F" w:rsidRDefault="0089065F" w:rsidP="009653AD">
            <w:pPr>
              <w:jc w:val="left"/>
              <w:rPr>
                <w:rFonts w:ascii="Arial" w:hAnsi="Arial" w:cs="Arial"/>
                <w:sz w:val="22"/>
              </w:rPr>
            </w:pPr>
          </w:p>
        </w:tc>
        <w:tc>
          <w:tcPr>
            <w:tcW w:w="3828" w:type="dxa"/>
            <w:tcMar>
              <w:top w:w="100" w:type="dxa"/>
              <w:left w:w="100" w:type="dxa"/>
              <w:bottom w:w="100" w:type="dxa"/>
              <w:right w:w="100" w:type="dxa"/>
            </w:tcMar>
          </w:tcPr>
          <w:p w14:paraId="3DD524C3" w14:textId="77777777" w:rsidR="0089065F" w:rsidRPr="0089065F" w:rsidRDefault="0089065F" w:rsidP="009653AD">
            <w:pPr>
              <w:jc w:val="left"/>
              <w:rPr>
                <w:rFonts w:ascii="Arial" w:hAnsi="Arial" w:cs="Arial"/>
                <w:sz w:val="22"/>
              </w:rPr>
            </w:pPr>
            <w:r w:rsidRPr="0089065F">
              <w:rPr>
                <w:rFonts w:ascii="Arial" w:hAnsi="Arial" w:cs="Arial"/>
                <w:sz w:val="22"/>
              </w:rPr>
              <w:t>Draft of timeline</w:t>
            </w:r>
          </w:p>
        </w:tc>
      </w:tr>
      <w:tr w:rsidR="0089065F" w:rsidRPr="0089065F" w14:paraId="217D6F9F" w14:textId="77777777" w:rsidTr="004F1F5A">
        <w:trPr>
          <w:trHeight w:val="420"/>
        </w:trPr>
        <w:tc>
          <w:tcPr>
            <w:tcW w:w="1417" w:type="dxa"/>
            <w:vMerge w:val="restart"/>
            <w:tcMar>
              <w:top w:w="100" w:type="dxa"/>
              <w:left w:w="100" w:type="dxa"/>
              <w:bottom w:w="100" w:type="dxa"/>
              <w:right w:w="100" w:type="dxa"/>
            </w:tcMar>
          </w:tcPr>
          <w:p w14:paraId="7CFA2804" w14:textId="77777777" w:rsidR="0089065F" w:rsidRPr="0089065F" w:rsidRDefault="0089065F" w:rsidP="009653AD">
            <w:pPr>
              <w:jc w:val="left"/>
              <w:rPr>
                <w:rFonts w:ascii="Arial" w:hAnsi="Arial" w:cs="Arial"/>
                <w:sz w:val="22"/>
              </w:rPr>
            </w:pPr>
            <w:r w:rsidRPr="0089065F">
              <w:rPr>
                <w:rFonts w:ascii="Arial" w:hAnsi="Arial" w:cs="Arial"/>
                <w:sz w:val="22"/>
              </w:rPr>
              <w:t>May 23</w:t>
            </w:r>
          </w:p>
        </w:tc>
        <w:tc>
          <w:tcPr>
            <w:tcW w:w="2693" w:type="dxa"/>
            <w:vMerge w:val="restart"/>
            <w:tcMar>
              <w:top w:w="100" w:type="dxa"/>
              <w:left w:w="100" w:type="dxa"/>
              <w:bottom w:w="100" w:type="dxa"/>
              <w:right w:w="100" w:type="dxa"/>
            </w:tcMar>
          </w:tcPr>
          <w:p w14:paraId="23DE204F" w14:textId="77777777" w:rsidR="0089065F" w:rsidRPr="0089065F" w:rsidRDefault="0089065F" w:rsidP="009653AD">
            <w:pPr>
              <w:jc w:val="left"/>
              <w:rPr>
                <w:rFonts w:ascii="Arial" w:hAnsi="Arial" w:cs="Arial"/>
                <w:sz w:val="22"/>
              </w:rPr>
            </w:pPr>
            <w:r w:rsidRPr="0089065F">
              <w:rPr>
                <w:rFonts w:ascii="Arial" w:hAnsi="Arial" w:cs="Arial"/>
                <w:sz w:val="22"/>
              </w:rPr>
              <w:t>Finish milestone 1</w:t>
            </w:r>
          </w:p>
        </w:tc>
        <w:tc>
          <w:tcPr>
            <w:tcW w:w="3828" w:type="dxa"/>
            <w:tcMar>
              <w:top w:w="100" w:type="dxa"/>
              <w:left w:w="100" w:type="dxa"/>
              <w:bottom w:w="100" w:type="dxa"/>
              <w:right w:w="100" w:type="dxa"/>
            </w:tcMar>
          </w:tcPr>
          <w:p w14:paraId="1B8A3E1C" w14:textId="77777777" w:rsidR="0089065F" w:rsidRPr="0089065F" w:rsidRDefault="0089065F" w:rsidP="009653AD">
            <w:pPr>
              <w:jc w:val="left"/>
              <w:rPr>
                <w:rFonts w:ascii="Arial" w:hAnsi="Arial" w:cs="Arial"/>
                <w:sz w:val="22"/>
              </w:rPr>
            </w:pPr>
            <w:r w:rsidRPr="0089065F">
              <w:rPr>
                <w:rFonts w:ascii="Arial" w:hAnsi="Arial" w:cs="Arial"/>
                <w:sz w:val="22"/>
              </w:rPr>
              <w:t>Finish timeline</w:t>
            </w:r>
          </w:p>
        </w:tc>
      </w:tr>
      <w:tr w:rsidR="0089065F" w:rsidRPr="0089065F" w14:paraId="251591C8" w14:textId="77777777" w:rsidTr="004F1F5A">
        <w:trPr>
          <w:trHeight w:val="420"/>
        </w:trPr>
        <w:tc>
          <w:tcPr>
            <w:tcW w:w="1417" w:type="dxa"/>
            <w:vMerge/>
            <w:tcMar>
              <w:top w:w="100" w:type="dxa"/>
              <w:left w:w="100" w:type="dxa"/>
              <w:bottom w:w="100" w:type="dxa"/>
              <w:right w:w="100" w:type="dxa"/>
            </w:tcMar>
          </w:tcPr>
          <w:p w14:paraId="642FEA1F" w14:textId="77777777" w:rsidR="0089065F" w:rsidRPr="0089065F" w:rsidRDefault="0089065F" w:rsidP="009653AD">
            <w:pPr>
              <w:jc w:val="left"/>
              <w:rPr>
                <w:rFonts w:ascii="Arial" w:hAnsi="Arial" w:cs="Arial"/>
                <w:sz w:val="22"/>
              </w:rPr>
            </w:pPr>
          </w:p>
        </w:tc>
        <w:tc>
          <w:tcPr>
            <w:tcW w:w="2693" w:type="dxa"/>
            <w:vMerge/>
            <w:tcMar>
              <w:top w:w="100" w:type="dxa"/>
              <w:left w:w="100" w:type="dxa"/>
              <w:bottom w:w="100" w:type="dxa"/>
              <w:right w:w="100" w:type="dxa"/>
            </w:tcMar>
          </w:tcPr>
          <w:p w14:paraId="1D358C6B" w14:textId="77777777" w:rsidR="0089065F" w:rsidRPr="0089065F" w:rsidRDefault="0089065F" w:rsidP="009653AD">
            <w:pPr>
              <w:jc w:val="left"/>
              <w:rPr>
                <w:rFonts w:ascii="Arial" w:hAnsi="Arial" w:cs="Arial"/>
                <w:sz w:val="22"/>
              </w:rPr>
            </w:pPr>
          </w:p>
        </w:tc>
        <w:tc>
          <w:tcPr>
            <w:tcW w:w="3828" w:type="dxa"/>
            <w:tcMar>
              <w:top w:w="100" w:type="dxa"/>
              <w:left w:w="100" w:type="dxa"/>
              <w:bottom w:w="100" w:type="dxa"/>
              <w:right w:w="100" w:type="dxa"/>
            </w:tcMar>
          </w:tcPr>
          <w:p w14:paraId="2A58A097" w14:textId="77777777" w:rsidR="0089065F" w:rsidRPr="0089065F" w:rsidRDefault="0089065F" w:rsidP="009653AD">
            <w:pPr>
              <w:jc w:val="left"/>
              <w:rPr>
                <w:rFonts w:ascii="Arial" w:hAnsi="Arial" w:cs="Arial"/>
                <w:sz w:val="22"/>
              </w:rPr>
            </w:pPr>
            <w:r w:rsidRPr="0089065F">
              <w:rPr>
                <w:rFonts w:ascii="Arial" w:hAnsi="Arial" w:cs="Arial"/>
                <w:sz w:val="22"/>
              </w:rPr>
              <w:t>Finish requirements specification</w:t>
            </w:r>
          </w:p>
        </w:tc>
      </w:tr>
      <w:tr w:rsidR="0089065F" w:rsidRPr="0089065F" w14:paraId="62B11B1B" w14:textId="77777777" w:rsidTr="004F1F5A">
        <w:trPr>
          <w:trHeight w:val="420"/>
        </w:trPr>
        <w:tc>
          <w:tcPr>
            <w:tcW w:w="1417" w:type="dxa"/>
            <w:vMerge/>
            <w:tcMar>
              <w:top w:w="100" w:type="dxa"/>
              <w:left w:w="100" w:type="dxa"/>
              <w:bottom w:w="100" w:type="dxa"/>
              <w:right w:w="100" w:type="dxa"/>
            </w:tcMar>
          </w:tcPr>
          <w:p w14:paraId="47865FBA" w14:textId="77777777" w:rsidR="0089065F" w:rsidRPr="0089065F" w:rsidRDefault="0089065F" w:rsidP="009653AD">
            <w:pPr>
              <w:jc w:val="left"/>
              <w:rPr>
                <w:rFonts w:ascii="Arial" w:hAnsi="Arial" w:cs="Arial"/>
                <w:sz w:val="22"/>
              </w:rPr>
            </w:pPr>
          </w:p>
        </w:tc>
        <w:tc>
          <w:tcPr>
            <w:tcW w:w="2693" w:type="dxa"/>
            <w:vMerge/>
            <w:tcMar>
              <w:top w:w="100" w:type="dxa"/>
              <w:left w:w="100" w:type="dxa"/>
              <w:bottom w:w="100" w:type="dxa"/>
              <w:right w:w="100" w:type="dxa"/>
            </w:tcMar>
          </w:tcPr>
          <w:p w14:paraId="091333A5" w14:textId="77777777" w:rsidR="0089065F" w:rsidRPr="0089065F" w:rsidRDefault="0089065F" w:rsidP="009653AD">
            <w:pPr>
              <w:jc w:val="left"/>
              <w:rPr>
                <w:rFonts w:ascii="Arial" w:hAnsi="Arial" w:cs="Arial"/>
                <w:sz w:val="22"/>
              </w:rPr>
            </w:pPr>
          </w:p>
        </w:tc>
        <w:tc>
          <w:tcPr>
            <w:tcW w:w="3828" w:type="dxa"/>
            <w:tcMar>
              <w:top w:w="100" w:type="dxa"/>
              <w:left w:w="100" w:type="dxa"/>
              <w:bottom w:w="100" w:type="dxa"/>
              <w:right w:w="100" w:type="dxa"/>
            </w:tcMar>
          </w:tcPr>
          <w:p w14:paraId="40B108F3" w14:textId="77777777" w:rsidR="0089065F" w:rsidRPr="0089065F" w:rsidRDefault="0089065F" w:rsidP="009653AD">
            <w:pPr>
              <w:jc w:val="left"/>
              <w:rPr>
                <w:rFonts w:ascii="Arial" w:hAnsi="Arial" w:cs="Arial"/>
                <w:sz w:val="22"/>
              </w:rPr>
            </w:pPr>
            <w:r w:rsidRPr="0089065F">
              <w:rPr>
                <w:rFonts w:ascii="Arial" w:hAnsi="Arial" w:cs="Arial"/>
                <w:sz w:val="22"/>
              </w:rPr>
              <w:t>Hand in milestone 1</w:t>
            </w:r>
          </w:p>
        </w:tc>
      </w:tr>
      <w:tr w:rsidR="0089065F" w:rsidRPr="0089065F" w14:paraId="7DDA6C6D" w14:textId="77777777" w:rsidTr="004F1F5A">
        <w:tc>
          <w:tcPr>
            <w:tcW w:w="1417" w:type="dxa"/>
            <w:tcMar>
              <w:top w:w="100" w:type="dxa"/>
              <w:left w:w="100" w:type="dxa"/>
              <w:bottom w:w="100" w:type="dxa"/>
              <w:right w:w="100" w:type="dxa"/>
            </w:tcMar>
          </w:tcPr>
          <w:p w14:paraId="3F69C9ED" w14:textId="77777777" w:rsidR="0089065F" w:rsidRPr="0089065F" w:rsidRDefault="0089065F" w:rsidP="009653AD">
            <w:pPr>
              <w:jc w:val="left"/>
              <w:rPr>
                <w:rFonts w:ascii="Arial" w:hAnsi="Arial" w:cs="Arial"/>
                <w:sz w:val="22"/>
              </w:rPr>
            </w:pPr>
            <w:r w:rsidRPr="0089065F">
              <w:rPr>
                <w:rFonts w:ascii="Arial" w:hAnsi="Arial" w:cs="Arial"/>
                <w:sz w:val="22"/>
              </w:rPr>
              <w:t>Jun 6</w:t>
            </w:r>
          </w:p>
        </w:tc>
        <w:tc>
          <w:tcPr>
            <w:tcW w:w="2693" w:type="dxa"/>
            <w:tcMar>
              <w:top w:w="100" w:type="dxa"/>
              <w:left w:w="100" w:type="dxa"/>
              <w:bottom w:w="100" w:type="dxa"/>
              <w:right w:w="100" w:type="dxa"/>
            </w:tcMar>
          </w:tcPr>
          <w:p w14:paraId="5874713F" w14:textId="77777777" w:rsidR="0089065F" w:rsidRPr="0089065F" w:rsidRDefault="0089065F" w:rsidP="009653AD">
            <w:pPr>
              <w:jc w:val="left"/>
              <w:rPr>
                <w:rFonts w:ascii="Arial" w:hAnsi="Arial" w:cs="Arial"/>
                <w:sz w:val="22"/>
              </w:rPr>
            </w:pPr>
            <w:r w:rsidRPr="0089065F">
              <w:rPr>
                <w:rFonts w:ascii="Arial" w:hAnsi="Arial" w:cs="Arial"/>
                <w:sz w:val="22"/>
              </w:rPr>
              <w:t>Start milestone 2</w:t>
            </w:r>
          </w:p>
        </w:tc>
        <w:tc>
          <w:tcPr>
            <w:tcW w:w="3828" w:type="dxa"/>
            <w:tcMar>
              <w:top w:w="100" w:type="dxa"/>
              <w:left w:w="100" w:type="dxa"/>
              <w:bottom w:w="100" w:type="dxa"/>
              <w:right w:w="100" w:type="dxa"/>
            </w:tcMar>
          </w:tcPr>
          <w:p w14:paraId="06296A29" w14:textId="77777777" w:rsidR="0089065F" w:rsidRPr="0089065F" w:rsidRDefault="0089065F" w:rsidP="009653AD">
            <w:pPr>
              <w:jc w:val="left"/>
              <w:rPr>
                <w:rFonts w:ascii="Arial" w:hAnsi="Arial" w:cs="Arial"/>
                <w:sz w:val="22"/>
              </w:rPr>
            </w:pPr>
            <w:r w:rsidRPr="0089065F">
              <w:rPr>
                <w:rFonts w:ascii="Arial" w:hAnsi="Arial" w:cs="Arial"/>
                <w:sz w:val="22"/>
              </w:rPr>
              <w:t>Discuss and design our chat system in terms of architecture</w:t>
            </w:r>
          </w:p>
        </w:tc>
      </w:tr>
      <w:tr w:rsidR="0089065F" w:rsidRPr="0089065F" w14:paraId="4905793A" w14:textId="77777777" w:rsidTr="004F1F5A">
        <w:tc>
          <w:tcPr>
            <w:tcW w:w="1417" w:type="dxa"/>
            <w:tcMar>
              <w:top w:w="100" w:type="dxa"/>
              <w:left w:w="100" w:type="dxa"/>
              <w:bottom w:w="100" w:type="dxa"/>
              <w:right w:w="100" w:type="dxa"/>
            </w:tcMar>
          </w:tcPr>
          <w:p w14:paraId="3F7E8104" w14:textId="77777777" w:rsidR="0089065F" w:rsidRPr="0089065F" w:rsidRDefault="0089065F" w:rsidP="009653AD">
            <w:pPr>
              <w:jc w:val="left"/>
              <w:rPr>
                <w:rFonts w:ascii="Arial" w:hAnsi="Arial" w:cs="Arial"/>
                <w:sz w:val="22"/>
              </w:rPr>
            </w:pPr>
            <w:r w:rsidRPr="0089065F">
              <w:rPr>
                <w:rFonts w:ascii="Arial" w:hAnsi="Arial" w:cs="Arial"/>
                <w:sz w:val="22"/>
              </w:rPr>
              <w:t>Jun 15</w:t>
            </w:r>
          </w:p>
        </w:tc>
        <w:tc>
          <w:tcPr>
            <w:tcW w:w="2693" w:type="dxa"/>
            <w:tcMar>
              <w:top w:w="100" w:type="dxa"/>
              <w:left w:w="100" w:type="dxa"/>
              <w:bottom w:w="100" w:type="dxa"/>
              <w:right w:w="100" w:type="dxa"/>
            </w:tcMar>
          </w:tcPr>
          <w:p w14:paraId="73285430" w14:textId="77777777" w:rsidR="0089065F" w:rsidRPr="0089065F" w:rsidRDefault="0089065F" w:rsidP="009653AD">
            <w:pPr>
              <w:jc w:val="left"/>
              <w:rPr>
                <w:rFonts w:ascii="Arial" w:hAnsi="Arial" w:cs="Arial"/>
                <w:sz w:val="22"/>
              </w:rPr>
            </w:pPr>
            <w:r w:rsidRPr="0089065F">
              <w:rPr>
                <w:rFonts w:ascii="Arial" w:hAnsi="Arial" w:cs="Arial"/>
                <w:sz w:val="22"/>
              </w:rPr>
              <w:t>Continue on milestone 2</w:t>
            </w:r>
          </w:p>
        </w:tc>
        <w:tc>
          <w:tcPr>
            <w:tcW w:w="3828" w:type="dxa"/>
            <w:tcMar>
              <w:top w:w="100" w:type="dxa"/>
              <w:left w:w="100" w:type="dxa"/>
              <w:bottom w:w="100" w:type="dxa"/>
              <w:right w:w="100" w:type="dxa"/>
            </w:tcMar>
          </w:tcPr>
          <w:p w14:paraId="6D329831" w14:textId="77777777" w:rsidR="0089065F" w:rsidRPr="0089065F" w:rsidRDefault="0089065F" w:rsidP="009653AD">
            <w:pPr>
              <w:jc w:val="left"/>
              <w:rPr>
                <w:rFonts w:ascii="Arial" w:hAnsi="Arial" w:cs="Arial"/>
                <w:sz w:val="22"/>
              </w:rPr>
            </w:pPr>
            <w:r w:rsidRPr="0089065F">
              <w:rPr>
                <w:rFonts w:ascii="Arial" w:hAnsi="Arial" w:cs="Arial"/>
                <w:sz w:val="22"/>
              </w:rPr>
              <w:t>Design UML for our system</w:t>
            </w:r>
          </w:p>
        </w:tc>
      </w:tr>
      <w:tr w:rsidR="0089065F" w:rsidRPr="0089065F" w14:paraId="18AF3987" w14:textId="77777777" w:rsidTr="004F1F5A">
        <w:tc>
          <w:tcPr>
            <w:tcW w:w="1417" w:type="dxa"/>
            <w:tcMar>
              <w:top w:w="100" w:type="dxa"/>
              <w:left w:w="100" w:type="dxa"/>
              <w:bottom w:w="100" w:type="dxa"/>
              <w:right w:w="100" w:type="dxa"/>
            </w:tcMar>
          </w:tcPr>
          <w:p w14:paraId="72086F6C" w14:textId="77777777" w:rsidR="0089065F" w:rsidRPr="0089065F" w:rsidRDefault="0089065F" w:rsidP="009653AD">
            <w:pPr>
              <w:jc w:val="left"/>
              <w:rPr>
                <w:rFonts w:ascii="Arial" w:hAnsi="Arial" w:cs="Arial"/>
                <w:sz w:val="22"/>
              </w:rPr>
            </w:pPr>
            <w:r w:rsidRPr="0089065F">
              <w:rPr>
                <w:rFonts w:ascii="Arial" w:hAnsi="Arial" w:cs="Arial"/>
                <w:sz w:val="22"/>
              </w:rPr>
              <w:t>Jun 12 - 16</w:t>
            </w:r>
          </w:p>
        </w:tc>
        <w:tc>
          <w:tcPr>
            <w:tcW w:w="2693" w:type="dxa"/>
            <w:tcMar>
              <w:top w:w="100" w:type="dxa"/>
              <w:left w:w="100" w:type="dxa"/>
              <w:bottom w:w="100" w:type="dxa"/>
              <w:right w:w="100" w:type="dxa"/>
            </w:tcMar>
          </w:tcPr>
          <w:p w14:paraId="48A77BC5" w14:textId="77777777" w:rsidR="0089065F" w:rsidRPr="0089065F" w:rsidRDefault="0089065F" w:rsidP="009653AD">
            <w:pPr>
              <w:jc w:val="left"/>
              <w:rPr>
                <w:rFonts w:ascii="Arial" w:hAnsi="Arial" w:cs="Arial"/>
                <w:sz w:val="22"/>
              </w:rPr>
            </w:pPr>
            <w:r w:rsidRPr="0089065F">
              <w:rPr>
                <w:rFonts w:ascii="Arial" w:hAnsi="Arial" w:cs="Arial"/>
                <w:sz w:val="22"/>
              </w:rPr>
              <w:t>Continue on milestone 2</w:t>
            </w:r>
          </w:p>
        </w:tc>
        <w:tc>
          <w:tcPr>
            <w:tcW w:w="3828" w:type="dxa"/>
            <w:tcMar>
              <w:top w:w="100" w:type="dxa"/>
              <w:left w:w="100" w:type="dxa"/>
              <w:bottom w:w="100" w:type="dxa"/>
              <w:right w:w="100" w:type="dxa"/>
            </w:tcMar>
          </w:tcPr>
          <w:p w14:paraId="5C440005" w14:textId="77777777" w:rsidR="0089065F" w:rsidRPr="0089065F" w:rsidRDefault="0089065F" w:rsidP="009653AD">
            <w:pPr>
              <w:jc w:val="left"/>
              <w:rPr>
                <w:rFonts w:ascii="Arial" w:hAnsi="Arial" w:cs="Arial"/>
                <w:sz w:val="22"/>
              </w:rPr>
            </w:pPr>
            <w:r w:rsidRPr="0089065F">
              <w:rPr>
                <w:rFonts w:ascii="Arial" w:hAnsi="Arial" w:cs="Arial"/>
                <w:sz w:val="22"/>
              </w:rPr>
              <w:t>Write technical report on of our design</w:t>
            </w:r>
          </w:p>
          <w:p w14:paraId="37C19649" w14:textId="77777777" w:rsidR="0089065F" w:rsidRPr="0089065F" w:rsidRDefault="0089065F" w:rsidP="009653AD">
            <w:pPr>
              <w:jc w:val="left"/>
              <w:rPr>
                <w:rFonts w:ascii="Arial" w:hAnsi="Arial" w:cs="Arial"/>
                <w:sz w:val="22"/>
              </w:rPr>
            </w:pPr>
          </w:p>
        </w:tc>
      </w:tr>
      <w:tr w:rsidR="0089065F" w:rsidRPr="0089065F" w14:paraId="06A4D2C0" w14:textId="77777777" w:rsidTr="004F1F5A">
        <w:trPr>
          <w:trHeight w:val="420"/>
        </w:trPr>
        <w:tc>
          <w:tcPr>
            <w:tcW w:w="1417" w:type="dxa"/>
            <w:vMerge w:val="restart"/>
            <w:tcMar>
              <w:top w:w="100" w:type="dxa"/>
              <w:left w:w="100" w:type="dxa"/>
              <w:bottom w:w="100" w:type="dxa"/>
              <w:right w:w="100" w:type="dxa"/>
            </w:tcMar>
          </w:tcPr>
          <w:p w14:paraId="153E9CB4" w14:textId="77777777" w:rsidR="0089065F" w:rsidRPr="0089065F" w:rsidRDefault="0089065F" w:rsidP="009653AD">
            <w:pPr>
              <w:jc w:val="left"/>
              <w:rPr>
                <w:rFonts w:ascii="Arial" w:hAnsi="Arial" w:cs="Arial"/>
                <w:sz w:val="22"/>
              </w:rPr>
            </w:pPr>
            <w:r w:rsidRPr="0089065F">
              <w:rPr>
                <w:rFonts w:ascii="Arial" w:hAnsi="Arial" w:cs="Arial"/>
                <w:sz w:val="22"/>
              </w:rPr>
              <w:t>Jun 16</w:t>
            </w:r>
          </w:p>
        </w:tc>
        <w:tc>
          <w:tcPr>
            <w:tcW w:w="2693" w:type="dxa"/>
            <w:vMerge w:val="restart"/>
            <w:tcMar>
              <w:top w:w="100" w:type="dxa"/>
              <w:left w:w="100" w:type="dxa"/>
              <w:bottom w:w="100" w:type="dxa"/>
              <w:right w:w="100" w:type="dxa"/>
            </w:tcMar>
          </w:tcPr>
          <w:p w14:paraId="1E0E62C2" w14:textId="77777777" w:rsidR="0089065F" w:rsidRPr="0089065F" w:rsidRDefault="0089065F" w:rsidP="009653AD">
            <w:pPr>
              <w:jc w:val="left"/>
              <w:rPr>
                <w:rFonts w:ascii="Arial" w:hAnsi="Arial" w:cs="Arial"/>
                <w:sz w:val="22"/>
              </w:rPr>
            </w:pPr>
            <w:r w:rsidRPr="0089065F">
              <w:rPr>
                <w:rFonts w:ascii="Arial" w:hAnsi="Arial" w:cs="Arial"/>
                <w:sz w:val="22"/>
              </w:rPr>
              <w:t>Finish milestone 2</w:t>
            </w:r>
          </w:p>
        </w:tc>
        <w:tc>
          <w:tcPr>
            <w:tcW w:w="3828" w:type="dxa"/>
            <w:tcMar>
              <w:top w:w="100" w:type="dxa"/>
              <w:left w:w="100" w:type="dxa"/>
              <w:bottom w:w="100" w:type="dxa"/>
              <w:right w:w="100" w:type="dxa"/>
            </w:tcMar>
          </w:tcPr>
          <w:p w14:paraId="28EF7D40" w14:textId="77777777" w:rsidR="0089065F" w:rsidRPr="0089065F" w:rsidRDefault="0089065F" w:rsidP="009653AD">
            <w:pPr>
              <w:jc w:val="left"/>
              <w:rPr>
                <w:rFonts w:ascii="Arial" w:hAnsi="Arial" w:cs="Arial"/>
                <w:sz w:val="22"/>
              </w:rPr>
            </w:pPr>
            <w:r w:rsidRPr="0089065F">
              <w:rPr>
                <w:rFonts w:ascii="Arial" w:hAnsi="Arial" w:cs="Arial"/>
                <w:sz w:val="22"/>
              </w:rPr>
              <w:t>Finish system design technical report</w:t>
            </w:r>
          </w:p>
        </w:tc>
      </w:tr>
      <w:tr w:rsidR="0089065F" w:rsidRPr="0089065F" w14:paraId="4D7A0A2F" w14:textId="77777777" w:rsidTr="004F1F5A">
        <w:trPr>
          <w:trHeight w:val="420"/>
        </w:trPr>
        <w:tc>
          <w:tcPr>
            <w:tcW w:w="1417" w:type="dxa"/>
            <w:vMerge/>
            <w:tcMar>
              <w:top w:w="100" w:type="dxa"/>
              <w:left w:w="100" w:type="dxa"/>
              <w:bottom w:w="100" w:type="dxa"/>
              <w:right w:w="100" w:type="dxa"/>
            </w:tcMar>
          </w:tcPr>
          <w:p w14:paraId="7C35C2B3" w14:textId="77777777" w:rsidR="0089065F" w:rsidRPr="0089065F" w:rsidRDefault="0089065F" w:rsidP="009653AD">
            <w:pPr>
              <w:jc w:val="left"/>
              <w:rPr>
                <w:rFonts w:ascii="Arial" w:hAnsi="Arial" w:cs="Arial"/>
                <w:sz w:val="22"/>
              </w:rPr>
            </w:pPr>
          </w:p>
        </w:tc>
        <w:tc>
          <w:tcPr>
            <w:tcW w:w="2693" w:type="dxa"/>
            <w:vMerge/>
            <w:tcMar>
              <w:top w:w="100" w:type="dxa"/>
              <w:left w:w="100" w:type="dxa"/>
              <w:bottom w:w="100" w:type="dxa"/>
              <w:right w:w="100" w:type="dxa"/>
            </w:tcMar>
          </w:tcPr>
          <w:p w14:paraId="357B3AA6" w14:textId="77777777" w:rsidR="0089065F" w:rsidRPr="0089065F" w:rsidRDefault="0089065F" w:rsidP="009653AD">
            <w:pPr>
              <w:jc w:val="left"/>
              <w:rPr>
                <w:rFonts w:ascii="Arial" w:hAnsi="Arial" w:cs="Arial"/>
                <w:sz w:val="22"/>
              </w:rPr>
            </w:pPr>
          </w:p>
        </w:tc>
        <w:tc>
          <w:tcPr>
            <w:tcW w:w="3828" w:type="dxa"/>
            <w:tcMar>
              <w:top w:w="100" w:type="dxa"/>
              <w:left w:w="100" w:type="dxa"/>
              <w:bottom w:w="100" w:type="dxa"/>
              <w:right w:w="100" w:type="dxa"/>
            </w:tcMar>
          </w:tcPr>
          <w:p w14:paraId="5385C241" w14:textId="77777777" w:rsidR="0089065F" w:rsidRPr="0089065F" w:rsidRDefault="0089065F" w:rsidP="009653AD">
            <w:pPr>
              <w:jc w:val="left"/>
              <w:rPr>
                <w:rFonts w:ascii="Arial" w:hAnsi="Arial" w:cs="Arial"/>
                <w:sz w:val="22"/>
              </w:rPr>
            </w:pPr>
            <w:r w:rsidRPr="0089065F">
              <w:rPr>
                <w:rFonts w:ascii="Arial" w:hAnsi="Arial" w:cs="Arial"/>
                <w:sz w:val="22"/>
              </w:rPr>
              <w:t>Hand in milestone 2</w:t>
            </w:r>
          </w:p>
        </w:tc>
      </w:tr>
      <w:tr w:rsidR="0089065F" w:rsidRPr="0089065F" w14:paraId="43909F9C" w14:textId="77777777" w:rsidTr="004F1F5A">
        <w:trPr>
          <w:trHeight w:val="420"/>
        </w:trPr>
        <w:tc>
          <w:tcPr>
            <w:tcW w:w="1417" w:type="dxa"/>
            <w:vMerge w:val="restart"/>
            <w:tcMar>
              <w:top w:w="100" w:type="dxa"/>
              <w:left w:w="100" w:type="dxa"/>
              <w:bottom w:w="100" w:type="dxa"/>
              <w:right w:w="100" w:type="dxa"/>
            </w:tcMar>
          </w:tcPr>
          <w:p w14:paraId="5DE58D5B" w14:textId="77777777" w:rsidR="0089065F" w:rsidRPr="0089065F" w:rsidRDefault="0089065F" w:rsidP="009653AD">
            <w:pPr>
              <w:jc w:val="left"/>
              <w:rPr>
                <w:rFonts w:ascii="Arial" w:hAnsi="Arial" w:cs="Arial"/>
                <w:sz w:val="22"/>
              </w:rPr>
            </w:pPr>
            <w:r w:rsidRPr="0089065F">
              <w:rPr>
                <w:rFonts w:ascii="Arial" w:hAnsi="Arial" w:cs="Arial"/>
                <w:sz w:val="22"/>
              </w:rPr>
              <w:t>July 1</w:t>
            </w:r>
          </w:p>
        </w:tc>
        <w:tc>
          <w:tcPr>
            <w:tcW w:w="2693" w:type="dxa"/>
            <w:vMerge w:val="restart"/>
            <w:tcMar>
              <w:top w:w="100" w:type="dxa"/>
              <w:left w:w="100" w:type="dxa"/>
              <w:bottom w:w="100" w:type="dxa"/>
              <w:right w:w="100" w:type="dxa"/>
            </w:tcMar>
          </w:tcPr>
          <w:p w14:paraId="4A6CC58F" w14:textId="77777777" w:rsidR="0089065F" w:rsidRPr="0089065F" w:rsidRDefault="0089065F" w:rsidP="009653AD">
            <w:pPr>
              <w:jc w:val="left"/>
              <w:rPr>
                <w:rFonts w:ascii="Arial" w:hAnsi="Arial" w:cs="Arial"/>
                <w:sz w:val="22"/>
              </w:rPr>
            </w:pPr>
            <w:r w:rsidRPr="0089065F">
              <w:rPr>
                <w:rFonts w:ascii="Arial" w:hAnsi="Arial" w:cs="Arial"/>
                <w:sz w:val="22"/>
              </w:rPr>
              <w:t>Start milestone 3</w:t>
            </w:r>
          </w:p>
        </w:tc>
        <w:tc>
          <w:tcPr>
            <w:tcW w:w="3828" w:type="dxa"/>
            <w:tcMar>
              <w:top w:w="100" w:type="dxa"/>
              <w:left w:w="100" w:type="dxa"/>
              <w:bottom w:w="100" w:type="dxa"/>
              <w:right w:w="100" w:type="dxa"/>
            </w:tcMar>
          </w:tcPr>
          <w:p w14:paraId="49E3CF32" w14:textId="77777777" w:rsidR="0089065F" w:rsidRPr="0089065F" w:rsidRDefault="0089065F" w:rsidP="009653AD">
            <w:pPr>
              <w:jc w:val="left"/>
              <w:rPr>
                <w:rFonts w:ascii="Arial" w:hAnsi="Arial" w:cs="Arial"/>
                <w:sz w:val="22"/>
              </w:rPr>
            </w:pPr>
            <w:r w:rsidRPr="0089065F">
              <w:rPr>
                <w:rFonts w:ascii="Arial" w:hAnsi="Arial" w:cs="Arial"/>
                <w:sz w:val="22"/>
              </w:rPr>
              <w:t>Start review other group’s design</w:t>
            </w:r>
          </w:p>
        </w:tc>
      </w:tr>
      <w:tr w:rsidR="0089065F" w:rsidRPr="0089065F" w14:paraId="08AA8BFE" w14:textId="77777777" w:rsidTr="004F1F5A">
        <w:trPr>
          <w:trHeight w:val="420"/>
        </w:trPr>
        <w:tc>
          <w:tcPr>
            <w:tcW w:w="1417" w:type="dxa"/>
            <w:vMerge/>
            <w:tcMar>
              <w:top w:w="100" w:type="dxa"/>
              <w:left w:w="100" w:type="dxa"/>
              <w:bottom w:w="100" w:type="dxa"/>
              <w:right w:w="100" w:type="dxa"/>
            </w:tcMar>
          </w:tcPr>
          <w:p w14:paraId="1E47F379" w14:textId="77777777" w:rsidR="0089065F" w:rsidRPr="0089065F" w:rsidRDefault="0089065F" w:rsidP="009653AD">
            <w:pPr>
              <w:jc w:val="left"/>
              <w:rPr>
                <w:rFonts w:ascii="Arial" w:hAnsi="Arial" w:cs="Arial"/>
                <w:sz w:val="22"/>
              </w:rPr>
            </w:pPr>
          </w:p>
        </w:tc>
        <w:tc>
          <w:tcPr>
            <w:tcW w:w="2693" w:type="dxa"/>
            <w:vMerge/>
            <w:tcMar>
              <w:top w:w="100" w:type="dxa"/>
              <w:left w:w="100" w:type="dxa"/>
              <w:bottom w:w="100" w:type="dxa"/>
              <w:right w:w="100" w:type="dxa"/>
            </w:tcMar>
          </w:tcPr>
          <w:p w14:paraId="49542D97" w14:textId="77777777" w:rsidR="0089065F" w:rsidRPr="0089065F" w:rsidRDefault="0089065F" w:rsidP="009653AD">
            <w:pPr>
              <w:jc w:val="left"/>
              <w:rPr>
                <w:rFonts w:ascii="Arial" w:hAnsi="Arial" w:cs="Arial"/>
                <w:sz w:val="22"/>
              </w:rPr>
            </w:pPr>
          </w:p>
        </w:tc>
        <w:tc>
          <w:tcPr>
            <w:tcW w:w="3828" w:type="dxa"/>
            <w:tcMar>
              <w:top w:w="100" w:type="dxa"/>
              <w:left w:w="100" w:type="dxa"/>
              <w:bottom w:w="100" w:type="dxa"/>
              <w:right w:w="100" w:type="dxa"/>
            </w:tcMar>
          </w:tcPr>
          <w:p w14:paraId="3D65E262" w14:textId="77777777" w:rsidR="0089065F" w:rsidRPr="0089065F" w:rsidRDefault="0089065F" w:rsidP="009653AD">
            <w:pPr>
              <w:jc w:val="left"/>
              <w:rPr>
                <w:rFonts w:ascii="Arial" w:hAnsi="Arial" w:cs="Arial"/>
                <w:sz w:val="22"/>
              </w:rPr>
            </w:pPr>
            <w:r w:rsidRPr="0089065F">
              <w:rPr>
                <w:rFonts w:ascii="Arial" w:hAnsi="Arial" w:cs="Arial"/>
                <w:sz w:val="22"/>
              </w:rPr>
              <w:t>Take notes for that design</w:t>
            </w:r>
          </w:p>
        </w:tc>
      </w:tr>
      <w:tr w:rsidR="0089065F" w:rsidRPr="0089065F" w14:paraId="7F5EE287" w14:textId="77777777" w:rsidTr="004F1F5A">
        <w:trPr>
          <w:trHeight w:val="420"/>
        </w:trPr>
        <w:tc>
          <w:tcPr>
            <w:tcW w:w="1417" w:type="dxa"/>
            <w:vMerge w:val="restart"/>
            <w:tcMar>
              <w:top w:w="100" w:type="dxa"/>
              <w:left w:w="100" w:type="dxa"/>
              <w:bottom w:w="100" w:type="dxa"/>
              <w:right w:w="100" w:type="dxa"/>
            </w:tcMar>
          </w:tcPr>
          <w:p w14:paraId="11C94034" w14:textId="77777777" w:rsidR="0089065F" w:rsidRPr="0089065F" w:rsidRDefault="0089065F" w:rsidP="009653AD">
            <w:pPr>
              <w:jc w:val="left"/>
              <w:rPr>
                <w:rFonts w:ascii="Arial" w:hAnsi="Arial" w:cs="Arial"/>
                <w:sz w:val="22"/>
              </w:rPr>
            </w:pPr>
            <w:r w:rsidRPr="0089065F">
              <w:rPr>
                <w:rFonts w:ascii="Arial" w:hAnsi="Arial" w:cs="Arial"/>
                <w:sz w:val="22"/>
              </w:rPr>
              <w:t>July 1 - 3</w:t>
            </w:r>
          </w:p>
        </w:tc>
        <w:tc>
          <w:tcPr>
            <w:tcW w:w="2693" w:type="dxa"/>
            <w:vMerge w:val="restart"/>
            <w:tcMar>
              <w:top w:w="100" w:type="dxa"/>
              <w:left w:w="100" w:type="dxa"/>
              <w:bottom w:w="100" w:type="dxa"/>
              <w:right w:w="100" w:type="dxa"/>
            </w:tcMar>
          </w:tcPr>
          <w:p w14:paraId="70B0D5D1" w14:textId="77777777" w:rsidR="0089065F" w:rsidRPr="0089065F" w:rsidRDefault="0089065F" w:rsidP="009653AD">
            <w:pPr>
              <w:jc w:val="left"/>
              <w:rPr>
                <w:rFonts w:ascii="Arial" w:hAnsi="Arial" w:cs="Arial"/>
                <w:sz w:val="22"/>
              </w:rPr>
            </w:pPr>
            <w:r w:rsidRPr="0089065F">
              <w:rPr>
                <w:rFonts w:ascii="Arial" w:hAnsi="Arial" w:cs="Arial"/>
                <w:sz w:val="22"/>
              </w:rPr>
              <w:t>Continue on milestone 3</w:t>
            </w:r>
          </w:p>
        </w:tc>
        <w:tc>
          <w:tcPr>
            <w:tcW w:w="3828" w:type="dxa"/>
            <w:tcMar>
              <w:top w:w="100" w:type="dxa"/>
              <w:left w:w="100" w:type="dxa"/>
              <w:bottom w:w="100" w:type="dxa"/>
              <w:right w:w="100" w:type="dxa"/>
            </w:tcMar>
          </w:tcPr>
          <w:p w14:paraId="4B07A557" w14:textId="77777777" w:rsidR="0089065F" w:rsidRPr="0089065F" w:rsidRDefault="0089065F" w:rsidP="009653AD">
            <w:pPr>
              <w:jc w:val="left"/>
              <w:rPr>
                <w:rFonts w:ascii="Arial" w:hAnsi="Arial" w:cs="Arial"/>
                <w:sz w:val="22"/>
              </w:rPr>
            </w:pPr>
            <w:r w:rsidRPr="0089065F">
              <w:rPr>
                <w:rFonts w:ascii="Arial" w:hAnsi="Arial" w:cs="Arial"/>
                <w:sz w:val="22"/>
              </w:rPr>
              <w:t>Discuss the design</w:t>
            </w:r>
          </w:p>
        </w:tc>
      </w:tr>
      <w:tr w:rsidR="0089065F" w:rsidRPr="0089065F" w14:paraId="76277ACA" w14:textId="77777777" w:rsidTr="004F1F5A">
        <w:trPr>
          <w:trHeight w:val="420"/>
        </w:trPr>
        <w:tc>
          <w:tcPr>
            <w:tcW w:w="1417" w:type="dxa"/>
            <w:vMerge/>
            <w:tcMar>
              <w:top w:w="100" w:type="dxa"/>
              <w:left w:w="100" w:type="dxa"/>
              <w:bottom w:w="100" w:type="dxa"/>
              <w:right w:w="100" w:type="dxa"/>
            </w:tcMar>
          </w:tcPr>
          <w:p w14:paraId="762552C5" w14:textId="77777777" w:rsidR="0089065F" w:rsidRPr="0089065F" w:rsidRDefault="0089065F" w:rsidP="009653AD">
            <w:pPr>
              <w:jc w:val="left"/>
              <w:rPr>
                <w:rFonts w:ascii="Arial" w:hAnsi="Arial" w:cs="Arial"/>
                <w:sz w:val="22"/>
              </w:rPr>
            </w:pPr>
          </w:p>
        </w:tc>
        <w:tc>
          <w:tcPr>
            <w:tcW w:w="2693" w:type="dxa"/>
            <w:vMerge/>
            <w:tcMar>
              <w:top w:w="100" w:type="dxa"/>
              <w:left w:w="100" w:type="dxa"/>
              <w:bottom w:w="100" w:type="dxa"/>
              <w:right w:w="100" w:type="dxa"/>
            </w:tcMar>
          </w:tcPr>
          <w:p w14:paraId="10E547FB" w14:textId="77777777" w:rsidR="0089065F" w:rsidRPr="0089065F" w:rsidRDefault="0089065F" w:rsidP="009653AD">
            <w:pPr>
              <w:jc w:val="left"/>
              <w:rPr>
                <w:rFonts w:ascii="Arial" w:hAnsi="Arial" w:cs="Arial"/>
                <w:sz w:val="22"/>
              </w:rPr>
            </w:pPr>
          </w:p>
        </w:tc>
        <w:tc>
          <w:tcPr>
            <w:tcW w:w="3828" w:type="dxa"/>
            <w:tcMar>
              <w:top w:w="100" w:type="dxa"/>
              <w:left w:w="100" w:type="dxa"/>
              <w:bottom w:w="100" w:type="dxa"/>
              <w:right w:w="100" w:type="dxa"/>
            </w:tcMar>
          </w:tcPr>
          <w:p w14:paraId="470717C3" w14:textId="77777777" w:rsidR="0089065F" w:rsidRPr="0089065F" w:rsidRDefault="0089065F" w:rsidP="009653AD">
            <w:pPr>
              <w:jc w:val="left"/>
              <w:rPr>
                <w:rFonts w:ascii="Arial" w:hAnsi="Arial" w:cs="Arial"/>
                <w:sz w:val="22"/>
              </w:rPr>
            </w:pPr>
            <w:r w:rsidRPr="0089065F">
              <w:rPr>
                <w:rFonts w:ascii="Arial" w:hAnsi="Arial" w:cs="Arial"/>
                <w:sz w:val="22"/>
              </w:rPr>
              <w:t>Draft edition for technical review report</w:t>
            </w:r>
          </w:p>
        </w:tc>
      </w:tr>
      <w:tr w:rsidR="0089065F" w:rsidRPr="0089065F" w14:paraId="469F7F38" w14:textId="77777777" w:rsidTr="004F1F5A">
        <w:tc>
          <w:tcPr>
            <w:tcW w:w="1417" w:type="dxa"/>
            <w:tcMar>
              <w:top w:w="100" w:type="dxa"/>
              <w:left w:w="100" w:type="dxa"/>
              <w:bottom w:w="100" w:type="dxa"/>
              <w:right w:w="100" w:type="dxa"/>
            </w:tcMar>
          </w:tcPr>
          <w:p w14:paraId="639E8740" w14:textId="77777777" w:rsidR="0089065F" w:rsidRPr="0089065F" w:rsidRDefault="0089065F" w:rsidP="009653AD">
            <w:pPr>
              <w:jc w:val="left"/>
              <w:rPr>
                <w:rFonts w:ascii="Arial" w:hAnsi="Arial" w:cs="Arial"/>
                <w:sz w:val="22"/>
              </w:rPr>
            </w:pPr>
            <w:r w:rsidRPr="0089065F">
              <w:rPr>
                <w:rFonts w:ascii="Arial" w:hAnsi="Arial" w:cs="Arial"/>
                <w:sz w:val="22"/>
              </w:rPr>
              <w:t>July 4</w:t>
            </w:r>
          </w:p>
        </w:tc>
        <w:tc>
          <w:tcPr>
            <w:tcW w:w="2693" w:type="dxa"/>
            <w:tcMar>
              <w:top w:w="100" w:type="dxa"/>
              <w:left w:w="100" w:type="dxa"/>
              <w:bottom w:w="100" w:type="dxa"/>
              <w:right w:w="100" w:type="dxa"/>
            </w:tcMar>
          </w:tcPr>
          <w:p w14:paraId="53B7836E" w14:textId="77777777" w:rsidR="0089065F" w:rsidRPr="0089065F" w:rsidRDefault="0089065F" w:rsidP="009653AD">
            <w:pPr>
              <w:jc w:val="left"/>
              <w:rPr>
                <w:rFonts w:ascii="Arial" w:hAnsi="Arial" w:cs="Arial"/>
                <w:sz w:val="22"/>
              </w:rPr>
            </w:pPr>
            <w:r w:rsidRPr="0089065F">
              <w:rPr>
                <w:rFonts w:ascii="Arial" w:hAnsi="Arial" w:cs="Arial"/>
                <w:sz w:val="22"/>
              </w:rPr>
              <w:t>Continue on milestone 3</w:t>
            </w:r>
          </w:p>
        </w:tc>
        <w:tc>
          <w:tcPr>
            <w:tcW w:w="3828" w:type="dxa"/>
            <w:tcMar>
              <w:top w:w="100" w:type="dxa"/>
              <w:left w:w="100" w:type="dxa"/>
              <w:bottom w:w="100" w:type="dxa"/>
              <w:right w:w="100" w:type="dxa"/>
            </w:tcMar>
          </w:tcPr>
          <w:p w14:paraId="423A035B" w14:textId="77777777" w:rsidR="0089065F" w:rsidRPr="0089065F" w:rsidRDefault="0089065F" w:rsidP="009653AD">
            <w:pPr>
              <w:jc w:val="left"/>
              <w:rPr>
                <w:rFonts w:ascii="Arial" w:hAnsi="Arial" w:cs="Arial"/>
                <w:sz w:val="22"/>
              </w:rPr>
            </w:pPr>
            <w:r w:rsidRPr="0089065F">
              <w:rPr>
                <w:rFonts w:ascii="Arial" w:hAnsi="Arial" w:cs="Arial"/>
                <w:sz w:val="22"/>
              </w:rPr>
              <w:t>Editing technical review report</w:t>
            </w:r>
          </w:p>
        </w:tc>
      </w:tr>
      <w:tr w:rsidR="0089065F" w:rsidRPr="0089065F" w14:paraId="5778457F" w14:textId="77777777" w:rsidTr="004F1F5A">
        <w:trPr>
          <w:trHeight w:val="420"/>
        </w:trPr>
        <w:tc>
          <w:tcPr>
            <w:tcW w:w="1417" w:type="dxa"/>
            <w:vMerge w:val="restart"/>
            <w:tcMar>
              <w:top w:w="100" w:type="dxa"/>
              <w:left w:w="100" w:type="dxa"/>
              <w:bottom w:w="100" w:type="dxa"/>
              <w:right w:w="100" w:type="dxa"/>
            </w:tcMar>
          </w:tcPr>
          <w:p w14:paraId="6FE053EB" w14:textId="77777777" w:rsidR="0089065F" w:rsidRPr="0089065F" w:rsidRDefault="0089065F" w:rsidP="009653AD">
            <w:pPr>
              <w:jc w:val="left"/>
              <w:rPr>
                <w:rFonts w:ascii="Arial" w:hAnsi="Arial" w:cs="Arial"/>
                <w:sz w:val="22"/>
              </w:rPr>
            </w:pPr>
            <w:r w:rsidRPr="0089065F">
              <w:rPr>
                <w:rFonts w:ascii="Arial" w:hAnsi="Arial" w:cs="Arial"/>
                <w:sz w:val="22"/>
              </w:rPr>
              <w:t>July 5</w:t>
            </w:r>
          </w:p>
        </w:tc>
        <w:tc>
          <w:tcPr>
            <w:tcW w:w="2693" w:type="dxa"/>
            <w:vMerge w:val="restart"/>
            <w:tcMar>
              <w:top w:w="100" w:type="dxa"/>
              <w:left w:w="100" w:type="dxa"/>
              <w:bottom w:w="100" w:type="dxa"/>
              <w:right w:w="100" w:type="dxa"/>
            </w:tcMar>
          </w:tcPr>
          <w:p w14:paraId="0C0050A4" w14:textId="77777777" w:rsidR="0089065F" w:rsidRPr="0089065F" w:rsidRDefault="0089065F" w:rsidP="009653AD">
            <w:pPr>
              <w:jc w:val="left"/>
              <w:rPr>
                <w:rFonts w:ascii="Arial" w:hAnsi="Arial" w:cs="Arial"/>
                <w:sz w:val="22"/>
              </w:rPr>
            </w:pPr>
            <w:r w:rsidRPr="0089065F">
              <w:rPr>
                <w:rFonts w:ascii="Arial" w:hAnsi="Arial" w:cs="Arial"/>
                <w:sz w:val="22"/>
              </w:rPr>
              <w:t>Finish milestone 3</w:t>
            </w:r>
          </w:p>
        </w:tc>
        <w:tc>
          <w:tcPr>
            <w:tcW w:w="3828" w:type="dxa"/>
            <w:tcMar>
              <w:top w:w="100" w:type="dxa"/>
              <w:left w:w="100" w:type="dxa"/>
              <w:bottom w:w="100" w:type="dxa"/>
              <w:right w:w="100" w:type="dxa"/>
            </w:tcMar>
          </w:tcPr>
          <w:p w14:paraId="03225735" w14:textId="77777777" w:rsidR="0089065F" w:rsidRPr="0089065F" w:rsidRDefault="0089065F" w:rsidP="009653AD">
            <w:pPr>
              <w:jc w:val="left"/>
              <w:rPr>
                <w:rFonts w:ascii="Arial" w:hAnsi="Arial" w:cs="Arial"/>
                <w:sz w:val="22"/>
              </w:rPr>
            </w:pPr>
            <w:r w:rsidRPr="0089065F">
              <w:rPr>
                <w:rFonts w:ascii="Arial" w:hAnsi="Arial" w:cs="Arial"/>
                <w:sz w:val="22"/>
              </w:rPr>
              <w:t>Editing technical review report</w:t>
            </w:r>
          </w:p>
        </w:tc>
      </w:tr>
      <w:tr w:rsidR="0089065F" w:rsidRPr="0089065F" w14:paraId="04D65737" w14:textId="77777777" w:rsidTr="004F1F5A">
        <w:trPr>
          <w:trHeight w:val="420"/>
        </w:trPr>
        <w:tc>
          <w:tcPr>
            <w:tcW w:w="1417" w:type="dxa"/>
            <w:vMerge/>
            <w:tcMar>
              <w:top w:w="100" w:type="dxa"/>
              <w:left w:w="100" w:type="dxa"/>
              <w:bottom w:w="100" w:type="dxa"/>
              <w:right w:w="100" w:type="dxa"/>
            </w:tcMar>
          </w:tcPr>
          <w:p w14:paraId="3C0F10A6" w14:textId="77777777" w:rsidR="0089065F" w:rsidRPr="0089065F" w:rsidRDefault="0089065F" w:rsidP="009653AD">
            <w:pPr>
              <w:jc w:val="left"/>
              <w:rPr>
                <w:rFonts w:ascii="Arial" w:hAnsi="Arial" w:cs="Arial"/>
                <w:sz w:val="22"/>
              </w:rPr>
            </w:pPr>
          </w:p>
        </w:tc>
        <w:tc>
          <w:tcPr>
            <w:tcW w:w="2693" w:type="dxa"/>
            <w:vMerge/>
            <w:tcMar>
              <w:top w:w="100" w:type="dxa"/>
              <w:left w:w="100" w:type="dxa"/>
              <w:bottom w:w="100" w:type="dxa"/>
              <w:right w:w="100" w:type="dxa"/>
            </w:tcMar>
          </w:tcPr>
          <w:p w14:paraId="28FE9649" w14:textId="77777777" w:rsidR="0089065F" w:rsidRPr="0089065F" w:rsidRDefault="0089065F" w:rsidP="009653AD">
            <w:pPr>
              <w:jc w:val="left"/>
              <w:rPr>
                <w:rFonts w:ascii="Arial" w:hAnsi="Arial" w:cs="Arial"/>
                <w:sz w:val="22"/>
              </w:rPr>
            </w:pPr>
          </w:p>
        </w:tc>
        <w:tc>
          <w:tcPr>
            <w:tcW w:w="3828" w:type="dxa"/>
            <w:tcMar>
              <w:top w:w="100" w:type="dxa"/>
              <w:left w:w="100" w:type="dxa"/>
              <w:bottom w:w="100" w:type="dxa"/>
              <w:right w:w="100" w:type="dxa"/>
            </w:tcMar>
          </w:tcPr>
          <w:p w14:paraId="49D82A2A" w14:textId="77777777" w:rsidR="0089065F" w:rsidRPr="0089065F" w:rsidRDefault="0089065F" w:rsidP="009653AD">
            <w:pPr>
              <w:jc w:val="left"/>
              <w:rPr>
                <w:rFonts w:ascii="Arial" w:hAnsi="Arial" w:cs="Arial"/>
                <w:sz w:val="22"/>
              </w:rPr>
            </w:pPr>
            <w:r w:rsidRPr="0089065F">
              <w:rPr>
                <w:rFonts w:ascii="Arial" w:hAnsi="Arial" w:cs="Arial"/>
                <w:sz w:val="22"/>
              </w:rPr>
              <w:t>Hand in milestone 3</w:t>
            </w:r>
          </w:p>
        </w:tc>
      </w:tr>
      <w:tr w:rsidR="0089065F" w:rsidRPr="0089065F" w14:paraId="21472EE3" w14:textId="77777777" w:rsidTr="004F1F5A">
        <w:trPr>
          <w:trHeight w:val="420"/>
        </w:trPr>
        <w:tc>
          <w:tcPr>
            <w:tcW w:w="1417" w:type="dxa"/>
            <w:vMerge w:val="restart"/>
            <w:tcMar>
              <w:top w:w="100" w:type="dxa"/>
              <w:left w:w="100" w:type="dxa"/>
              <w:bottom w:w="100" w:type="dxa"/>
              <w:right w:w="100" w:type="dxa"/>
            </w:tcMar>
          </w:tcPr>
          <w:p w14:paraId="2DDC972C" w14:textId="77777777" w:rsidR="0089065F" w:rsidRPr="0089065F" w:rsidRDefault="0089065F" w:rsidP="009653AD">
            <w:pPr>
              <w:jc w:val="left"/>
              <w:rPr>
                <w:rFonts w:ascii="Arial" w:hAnsi="Arial" w:cs="Arial"/>
                <w:sz w:val="22"/>
              </w:rPr>
            </w:pPr>
            <w:r w:rsidRPr="0089065F">
              <w:rPr>
                <w:rFonts w:ascii="Arial" w:hAnsi="Arial" w:cs="Arial"/>
                <w:sz w:val="22"/>
              </w:rPr>
              <w:t>July 11</w:t>
            </w:r>
          </w:p>
        </w:tc>
        <w:tc>
          <w:tcPr>
            <w:tcW w:w="2693" w:type="dxa"/>
            <w:vMerge w:val="restart"/>
            <w:tcMar>
              <w:top w:w="100" w:type="dxa"/>
              <w:left w:w="100" w:type="dxa"/>
              <w:bottom w:w="100" w:type="dxa"/>
              <w:right w:w="100" w:type="dxa"/>
            </w:tcMar>
          </w:tcPr>
          <w:p w14:paraId="02A043B0" w14:textId="77777777" w:rsidR="0089065F" w:rsidRPr="0089065F" w:rsidRDefault="0089065F" w:rsidP="009653AD">
            <w:pPr>
              <w:jc w:val="left"/>
              <w:rPr>
                <w:rFonts w:ascii="Arial" w:hAnsi="Arial" w:cs="Arial"/>
                <w:sz w:val="22"/>
              </w:rPr>
            </w:pPr>
            <w:r w:rsidRPr="0089065F">
              <w:rPr>
                <w:rFonts w:ascii="Arial" w:hAnsi="Arial" w:cs="Arial"/>
                <w:sz w:val="22"/>
              </w:rPr>
              <w:t>Start milestone 4</w:t>
            </w:r>
          </w:p>
        </w:tc>
        <w:tc>
          <w:tcPr>
            <w:tcW w:w="3828" w:type="dxa"/>
            <w:tcMar>
              <w:top w:w="100" w:type="dxa"/>
              <w:left w:w="100" w:type="dxa"/>
              <w:bottom w:w="100" w:type="dxa"/>
              <w:right w:w="100" w:type="dxa"/>
            </w:tcMar>
          </w:tcPr>
          <w:p w14:paraId="59515C1A" w14:textId="77777777" w:rsidR="0089065F" w:rsidRPr="0089065F" w:rsidRDefault="0089065F" w:rsidP="009653AD">
            <w:pPr>
              <w:jc w:val="left"/>
              <w:rPr>
                <w:rFonts w:ascii="Arial" w:hAnsi="Arial" w:cs="Arial"/>
                <w:sz w:val="22"/>
              </w:rPr>
            </w:pPr>
            <w:r w:rsidRPr="0089065F">
              <w:rPr>
                <w:rFonts w:ascii="Arial" w:hAnsi="Arial" w:cs="Arial"/>
                <w:sz w:val="22"/>
              </w:rPr>
              <w:t>Read over the review report</w:t>
            </w:r>
          </w:p>
        </w:tc>
      </w:tr>
      <w:tr w:rsidR="0089065F" w:rsidRPr="0089065F" w14:paraId="06259456" w14:textId="77777777" w:rsidTr="004F1F5A">
        <w:trPr>
          <w:trHeight w:val="420"/>
        </w:trPr>
        <w:tc>
          <w:tcPr>
            <w:tcW w:w="1417" w:type="dxa"/>
            <w:vMerge/>
            <w:tcMar>
              <w:top w:w="100" w:type="dxa"/>
              <w:left w:w="100" w:type="dxa"/>
              <w:bottom w:w="100" w:type="dxa"/>
              <w:right w:w="100" w:type="dxa"/>
            </w:tcMar>
          </w:tcPr>
          <w:p w14:paraId="42DE71FD" w14:textId="77777777" w:rsidR="0089065F" w:rsidRPr="0089065F" w:rsidRDefault="0089065F" w:rsidP="009653AD">
            <w:pPr>
              <w:jc w:val="left"/>
              <w:rPr>
                <w:rFonts w:ascii="Arial" w:hAnsi="Arial" w:cs="Arial"/>
                <w:sz w:val="22"/>
              </w:rPr>
            </w:pPr>
          </w:p>
        </w:tc>
        <w:tc>
          <w:tcPr>
            <w:tcW w:w="2693" w:type="dxa"/>
            <w:vMerge/>
            <w:tcMar>
              <w:top w:w="100" w:type="dxa"/>
              <w:left w:w="100" w:type="dxa"/>
              <w:bottom w:w="100" w:type="dxa"/>
              <w:right w:w="100" w:type="dxa"/>
            </w:tcMar>
          </w:tcPr>
          <w:p w14:paraId="6AC7C13D" w14:textId="77777777" w:rsidR="0089065F" w:rsidRPr="0089065F" w:rsidRDefault="0089065F" w:rsidP="009653AD">
            <w:pPr>
              <w:jc w:val="left"/>
              <w:rPr>
                <w:rFonts w:ascii="Arial" w:hAnsi="Arial" w:cs="Arial"/>
                <w:sz w:val="22"/>
              </w:rPr>
            </w:pPr>
          </w:p>
        </w:tc>
        <w:tc>
          <w:tcPr>
            <w:tcW w:w="3828" w:type="dxa"/>
            <w:tcMar>
              <w:top w:w="100" w:type="dxa"/>
              <w:left w:w="100" w:type="dxa"/>
              <w:bottom w:w="100" w:type="dxa"/>
              <w:right w:w="100" w:type="dxa"/>
            </w:tcMar>
          </w:tcPr>
          <w:p w14:paraId="0C4D2232" w14:textId="77777777" w:rsidR="0089065F" w:rsidRPr="0089065F" w:rsidRDefault="0089065F" w:rsidP="009653AD">
            <w:pPr>
              <w:jc w:val="left"/>
              <w:rPr>
                <w:rFonts w:ascii="Arial" w:hAnsi="Arial" w:cs="Arial"/>
                <w:sz w:val="22"/>
              </w:rPr>
            </w:pPr>
            <w:r w:rsidRPr="0089065F">
              <w:rPr>
                <w:rFonts w:ascii="Arial" w:hAnsi="Arial" w:cs="Arial"/>
                <w:sz w:val="22"/>
              </w:rPr>
              <w:t>Discuss the review report</w:t>
            </w:r>
          </w:p>
        </w:tc>
      </w:tr>
      <w:tr w:rsidR="0089065F" w:rsidRPr="0089065F" w14:paraId="678BE264" w14:textId="77777777" w:rsidTr="004F1F5A">
        <w:trPr>
          <w:trHeight w:val="420"/>
        </w:trPr>
        <w:tc>
          <w:tcPr>
            <w:tcW w:w="1417" w:type="dxa"/>
            <w:vMerge/>
            <w:tcMar>
              <w:top w:w="100" w:type="dxa"/>
              <w:left w:w="100" w:type="dxa"/>
              <w:bottom w:w="100" w:type="dxa"/>
              <w:right w:w="100" w:type="dxa"/>
            </w:tcMar>
          </w:tcPr>
          <w:p w14:paraId="6AB8553F" w14:textId="77777777" w:rsidR="0089065F" w:rsidRPr="0089065F" w:rsidRDefault="0089065F" w:rsidP="009653AD">
            <w:pPr>
              <w:jc w:val="left"/>
              <w:rPr>
                <w:rFonts w:ascii="Arial" w:hAnsi="Arial" w:cs="Arial"/>
                <w:sz w:val="22"/>
              </w:rPr>
            </w:pPr>
          </w:p>
        </w:tc>
        <w:tc>
          <w:tcPr>
            <w:tcW w:w="2693" w:type="dxa"/>
            <w:vMerge/>
            <w:tcMar>
              <w:top w:w="100" w:type="dxa"/>
              <w:left w:w="100" w:type="dxa"/>
              <w:bottom w:w="100" w:type="dxa"/>
              <w:right w:w="100" w:type="dxa"/>
            </w:tcMar>
          </w:tcPr>
          <w:p w14:paraId="3CAB3FF5" w14:textId="77777777" w:rsidR="0089065F" w:rsidRPr="0089065F" w:rsidRDefault="0089065F" w:rsidP="009653AD">
            <w:pPr>
              <w:jc w:val="left"/>
              <w:rPr>
                <w:rFonts w:ascii="Arial" w:hAnsi="Arial" w:cs="Arial"/>
                <w:sz w:val="22"/>
              </w:rPr>
            </w:pPr>
          </w:p>
        </w:tc>
        <w:tc>
          <w:tcPr>
            <w:tcW w:w="3828" w:type="dxa"/>
            <w:tcMar>
              <w:top w:w="100" w:type="dxa"/>
              <w:left w:w="100" w:type="dxa"/>
              <w:bottom w:w="100" w:type="dxa"/>
              <w:right w:w="100" w:type="dxa"/>
            </w:tcMar>
          </w:tcPr>
          <w:p w14:paraId="10C16D54" w14:textId="77777777" w:rsidR="0089065F" w:rsidRPr="0089065F" w:rsidRDefault="0089065F" w:rsidP="009653AD">
            <w:pPr>
              <w:jc w:val="left"/>
              <w:rPr>
                <w:rFonts w:ascii="Arial" w:hAnsi="Arial" w:cs="Arial"/>
                <w:sz w:val="22"/>
              </w:rPr>
            </w:pPr>
            <w:r w:rsidRPr="0089065F">
              <w:rPr>
                <w:rFonts w:ascii="Arial" w:hAnsi="Arial" w:cs="Arial"/>
                <w:sz w:val="22"/>
              </w:rPr>
              <w:t>Start implementing the system</w:t>
            </w:r>
          </w:p>
        </w:tc>
      </w:tr>
      <w:tr w:rsidR="00565DE7" w:rsidRPr="0089065F" w14:paraId="6B98F6FB" w14:textId="77777777" w:rsidTr="00565DE7">
        <w:trPr>
          <w:trHeight w:val="560"/>
        </w:trPr>
        <w:tc>
          <w:tcPr>
            <w:tcW w:w="1417" w:type="dxa"/>
            <w:tcMar>
              <w:top w:w="100" w:type="dxa"/>
              <w:left w:w="100" w:type="dxa"/>
              <w:bottom w:w="100" w:type="dxa"/>
              <w:right w:w="100" w:type="dxa"/>
            </w:tcMar>
          </w:tcPr>
          <w:p w14:paraId="7C78FCFA" w14:textId="77777777" w:rsidR="00565DE7" w:rsidRPr="0089065F" w:rsidRDefault="00565DE7" w:rsidP="009653AD">
            <w:pPr>
              <w:jc w:val="left"/>
              <w:rPr>
                <w:rFonts w:ascii="Arial" w:hAnsi="Arial" w:cs="Arial"/>
                <w:sz w:val="22"/>
              </w:rPr>
            </w:pPr>
            <w:r w:rsidRPr="0089065F">
              <w:rPr>
                <w:rFonts w:ascii="Arial" w:hAnsi="Arial" w:cs="Arial"/>
                <w:sz w:val="22"/>
              </w:rPr>
              <w:t>July 18</w:t>
            </w:r>
          </w:p>
        </w:tc>
        <w:tc>
          <w:tcPr>
            <w:tcW w:w="2693" w:type="dxa"/>
            <w:tcMar>
              <w:top w:w="100" w:type="dxa"/>
              <w:left w:w="100" w:type="dxa"/>
              <w:bottom w:w="100" w:type="dxa"/>
              <w:right w:w="100" w:type="dxa"/>
            </w:tcMar>
          </w:tcPr>
          <w:p w14:paraId="488DFD2E" w14:textId="41073ABA" w:rsidR="00565DE7" w:rsidRPr="0089065F" w:rsidRDefault="00565DE7" w:rsidP="009653AD">
            <w:pPr>
              <w:jc w:val="left"/>
              <w:rPr>
                <w:rFonts w:ascii="Arial" w:hAnsi="Arial" w:cs="Arial"/>
                <w:sz w:val="22"/>
              </w:rPr>
            </w:pPr>
            <w:r w:rsidRPr="0089065F">
              <w:rPr>
                <w:rFonts w:ascii="Arial" w:hAnsi="Arial" w:cs="Arial"/>
                <w:sz w:val="22"/>
              </w:rPr>
              <w:t xml:space="preserve">Continue </w:t>
            </w:r>
            <w:r>
              <w:rPr>
                <w:rFonts w:ascii="Arial" w:hAnsi="Arial" w:cs="Arial"/>
                <w:sz w:val="22"/>
              </w:rPr>
              <w:t xml:space="preserve">on </w:t>
            </w:r>
            <w:r w:rsidRPr="0089065F">
              <w:rPr>
                <w:rFonts w:ascii="Arial" w:hAnsi="Arial" w:cs="Arial"/>
                <w:sz w:val="22"/>
              </w:rPr>
              <w:t>milestone 4</w:t>
            </w:r>
          </w:p>
        </w:tc>
        <w:tc>
          <w:tcPr>
            <w:tcW w:w="3828" w:type="dxa"/>
            <w:tcMar>
              <w:top w:w="100" w:type="dxa"/>
              <w:left w:w="100" w:type="dxa"/>
              <w:bottom w:w="100" w:type="dxa"/>
              <w:right w:w="100" w:type="dxa"/>
            </w:tcMar>
          </w:tcPr>
          <w:p w14:paraId="0A369904" w14:textId="7B41E21E" w:rsidR="00565DE7" w:rsidRPr="0089065F" w:rsidRDefault="00565DE7" w:rsidP="009653AD">
            <w:pPr>
              <w:jc w:val="left"/>
              <w:rPr>
                <w:rFonts w:ascii="Arial" w:hAnsi="Arial" w:cs="Arial"/>
                <w:sz w:val="22"/>
                <w:lang/>
              </w:rPr>
            </w:pPr>
            <w:r>
              <w:rPr>
                <w:rFonts w:ascii="Arial" w:hAnsi="Arial" w:cs="Arial"/>
                <w:sz w:val="22"/>
              </w:rPr>
              <w:t>B</w:t>
            </w:r>
            <w:r w:rsidRPr="0089065F">
              <w:rPr>
                <w:rFonts w:ascii="Arial" w:hAnsi="Arial" w:cs="Arial"/>
                <w:sz w:val="22"/>
              </w:rPr>
              <w:t xml:space="preserve">asic PPT framework </w:t>
            </w:r>
          </w:p>
        </w:tc>
      </w:tr>
      <w:tr w:rsidR="0089065F" w:rsidRPr="0089065F" w14:paraId="3BDE5730" w14:textId="77777777" w:rsidTr="004F1F5A">
        <w:trPr>
          <w:trHeight w:val="820"/>
        </w:trPr>
        <w:tc>
          <w:tcPr>
            <w:tcW w:w="1417" w:type="dxa"/>
            <w:tcMar>
              <w:top w:w="100" w:type="dxa"/>
              <w:left w:w="100" w:type="dxa"/>
              <w:bottom w:w="100" w:type="dxa"/>
              <w:right w:w="100" w:type="dxa"/>
            </w:tcMar>
          </w:tcPr>
          <w:p w14:paraId="392566FF" w14:textId="77777777" w:rsidR="0089065F" w:rsidRPr="0089065F" w:rsidRDefault="0089065F" w:rsidP="009653AD">
            <w:pPr>
              <w:jc w:val="left"/>
              <w:rPr>
                <w:rFonts w:ascii="Arial" w:hAnsi="Arial" w:cs="Arial"/>
                <w:sz w:val="22"/>
              </w:rPr>
            </w:pPr>
            <w:r w:rsidRPr="0089065F">
              <w:rPr>
                <w:rFonts w:ascii="Arial" w:hAnsi="Arial" w:cs="Arial"/>
                <w:sz w:val="22"/>
              </w:rPr>
              <w:t>July 18-28</w:t>
            </w:r>
          </w:p>
        </w:tc>
        <w:tc>
          <w:tcPr>
            <w:tcW w:w="2693" w:type="dxa"/>
            <w:tcMar>
              <w:top w:w="100" w:type="dxa"/>
              <w:left w:w="100" w:type="dxa"/>
              <w:bottom w:w="100" w:type="dxa"/>
              <w:right w:w="100" w:type="dxa"/>
            </w:tcMar>
          </w:tcPr>
          <w:p w14:paraId="6AED0F0A" w14:textId="38247BDD" w:rsidR="0089065F" w:rsidRPr="0089065F" w:rsidRDefault="0089065F" w:rsidP="009653AD">
            <w:pPr>
              <w:jc w:val="left"/>
              <w:rPr>
                <w:rFonts w:ascii="Arial" w:hAnsi="Arial" w:cs="Arial"/>
                <w:sz w:val="22"/>
              </w:rPr>
            </w:pPr>
            <w:r w:rsidRPr="0089065F">
              <w:rPr>
                <w:rFonts w:ascii="Arial" w:hAnsi="Arial" w:cs="Arial"/>
                <w:sz w:val="22"/>
              </w:rPr>
              <w:t>Continue</w:t>
            </w:r>
            <w:r w:rsidR="00F47839">
              <w:rPr>
                <w:rFonts w:ascii="Arial" w:hAnsi="Arial" w:cs="Arial"/>
                <w:sz w:val="22"/>
              </w:rPr>
              <w:t xml:space="preserve"> on</w:t>
            </w:r>
            <w:r w:rsidRPr="0089065F">
              <w:rPr>
                <w:rFonts w:ascii="Arial" w:hAnsi="Arial" w:cs="Arial"/>
                <w:sz w:val="22"/>
              </w:rPr>
              <w:t xml:space="preserve"> milestone 4</w:t>
            </w:r>
          </w:p>
        </w:tc>
        <w:tc>
          <w:tcPr>
            <w:tcW w:w="3828" w:type="dxa"/>
            <w:tcMar>
              <w:top w:w="100" w:type="dxa"/>
              <w:left w:w="100" w:type="dxa"/>
              <w:bottom w:w="100" w:type="dxa"/>
              <w:right w:w="100" w:type="dxa"/>
            </w:tcMar>
          </w:tcPr>
          <w:p w14:paraId="2366DAA3" w14:textId="7130FC71" w:rsidR="0089065F" w:rsidRPr="0089065F" w:rsidRDefault="00565DE7" w:rsidP="009653AD">
            <w:pPr>
              <w:jc w:val="left"/>
              <w:rPr>
                <w:rFonts w:ascii="Arial" w:hAnsi="Arial" w:cs="Arial"/>
                <w:sz w:val="22"/>
              </w:rPr>
            </w:pPr>
            <w:r>
              <w:rPr>
                <w:rFonts w:ascii="Arial" w:hAnsi="Arial" w:cs="Arial"/>
                <w:sz w:val="22"/>
              </w:rPr>
              <w:t>I</w:t>
            </w:r>
            <w:r w:rsidR="0089065F" w:rsidRPr="0089065F">
              <w:rPr>
                <w:rFonts w:ascii="Arial" w:hAnsi="Arial" w:cs="Arial"/>
                <w:sz w:val="22"/>
              </w:rPr>
              <w:t>mplementing the advanced requirements of the chat system and test its functionality</w:t>
            </w:r>
          </w:p>
        </w:tc>
      </w:tr>
      <w:tr w:rsidR="0089065F" w:rsidRPr="0089065F" w14:paraId="486D8257" w14:textId="77777777" w:rsidTr="004F1F5A">
        <w:trPr>
          <w:trHeight w:val="420"/>
        </w:trPr>
        <w:tc>
          <w:tcPr>
            <w:tcW w:w="1417" w:type="dxa"/>
            <w:vMerge w:val="restart"/>
            <w:tcMar>
              <w:top w:w="100" w:type="dxa"/>
              <w:left w:w="100" w:type="dxa"/>
              <w:bottom w:w="100" w:type="dxa"/>
              <w:right w:w="100" w:type="dxa"/>
            </w:tcMar>
          </w:tcPr>
          <w:p w14:paraId="5BC39A36" w14:textId="77777777" w:rsidR="0089065F" w:rsidRPr="0089065F" w:rsidRDefault="0089065F" w:rsidP="009653AD">
            <w:pPr>
              <w:jc w:val="left"/>
              <w:rPr>
                <w:rFonts w:ascii="Arial" w:hAnsi="Arial" w:cs="Arial"/>
                <w:sz w:val="22"/>
              </w:rPr>
            </w:pPr>
            <w:r w:rsidRPr="0089065F">
              <w:rPr>
                <w:rFonts w:ascii="Arial" w:hAnsi="Arial" w:cs="Arial"/>
                <w:sz w:val="22"/>
              </w:rPr>
              <w:t>July 27-28</w:t>
            </w:r>
          </w:p>
        </w:tc>
        <w:tc>
          <w:tcPr>
            <w:tcW w:w="2693" w:type="dxa"/>
            <w:vMerge w:val="restart"/>
            <w:tcMar>
              <w:top w:w="100" w:type="dxa"/>
              <w:left w:w="100" w:type="dxa"/>
              <w:bottom w:w="100" w:type="dxa"/>
              <w:right w:w="100" w:type="dxa"/>
            </w:tcMar>
          </w:tcPr>
          <w:p w14:paraId="79FFF848" w14:textId="2288A92B" w:rsidR="0089065F" w:rsidRPr="0089065F" w:rsidRDefault="0089065F" w:rsidP="009653AD">
            <w:pPr>
              <w:jc w:val="left"/>
              <w:rPr>
                <w:rFonts w:ascii="Arial" w:hAnsi="Arial" w:cs="Arial"/>
                <w:sz w:val="22"/>
              </w:rPr>
            </w:pPr>
            <w:r w:rsidRPr="0089065F">
              <w:rPr>
                <w:rFonts w:ascii="Arial" w:hAnsi="Arial" w:cs="Arial"/>
                <w:sz w:val="22"/>
              </w:rPr>
              <w:t xml:space="preserve">Continue </w:t>
            </w:r>
            <w:r w:rsidR="00F47839">
              <w:rPr>
                <w:rFonts w:ascii="Arial" w:hAnsi="Arial" w:cs="Arial"/>
                <w:sz w:val="22"/>
              </w:rPr>
              <w:t xml:space="preserve">on </w:t>
            </w:r>
            <w:r w:rsidRPr="0089065F">
              <w:rPr>
                <w:rFonts w:ascii="Arial" w:hAnsi="Arial" w:cs="Arial"/>
                <w:sz w:val="22"/>
              </w:rPr>
              <w:t>milestone 4</w:t>
            </w:r>
          </w:p>
        </w:tc>
        <w:tc>
          <w:tcPr>
            <w:tcW w:w="3828" w:type="dxa"/>
            <w:tcMar>
              <w:top w:w="100" w:type="dxa"/>
              <w:left w:w="100" w:type="dxa"/>
              <w:bottom w:w="100" w:type="dxa"/>
              <w:right w:w="100" w:type="dxa"/>
            </w:tcMar>
          </w:tcPr>
          <w:p w14:paraId="6BE4ED39" w14:textId="517FE419" w:rsidR="0089065F" w:rsidRPr="0089065F" w:rsidRDefault="00565DE7" w:rsidP="009653AD">
            <w:pPr>
              <w:jc w:val="left"/>
              <w:rPr>
                <w:rFonts w:ascii="Arial" w:hAnsi="Arial" w:cs="Arial"/>
                <w:sz w:val="22"/>
              </w:rPr>
            </w:pPr>
            <w:r>
              <w:rPr>
                <w:rFonts w:ascii="Arial" w:hAnsi="Arial" w:cs="Arial"/>
                <w:sz w:val="22"/>
              </w:rPr>
              <w:t>C</w:t>
            </w:r>
            <w:r w:rsidR="0089065F" w:rsidRPr="0089065F">
              <w:rPr>
                <w:rFonts w:ascii="Arial" w:hAnsi="Arial" w:cs="Arial"/>
                <w:sz w:val="22"/>
              </w:rPr>
              <w:t>ontinue editing the PPT for demo</w:t>
            </w:r>
          </w:p>
        </w:tc>
      </w:tr>
      <w:tr w:rsidR="0089065F" w:rsidRPr="0089065F" w14:paraId="123D49D2" w14:textId="77777777" w:rsidTr="004F1F5A">
        <w:trPr>
          <w:trHeight w:val="420"/>
        </w:trPr>
        <w:tc>
          <w:tcPr>
            <w:tcW w:w="1417" w:type="dxa"/>
            <w:vMerge/>
            <w:tcMar>
              <w:top w:w="100" w:type="dxa"/>
              <w:left w:w="100" w:type="dxa"/>
              <w:bottom w:w="100" w:type="dxa"/>
              <w:right w:w="100" w:type="dxa"/>
            </w:tcMar>
          </w:tcPr>
          <w:p w14:paraId="2C2E2D55" w14:textId="77777777" w:rsidR="0089065F" w:rsidRPr="0089065F" w:rsidRDefault="0089065F" w:rsidP="009653AD">
            <w:pPr>
              <w:jc w:val="left"/>
              <w:rPr>
                <w:rFonts w:ascii="Arial" w:hAnsi="Arial" w:cs="Arial"/>
                <w:sz w:val="22"/>
              </w:rPr>
            </w:pPr>
          </w:p>
        </w:tc>
        <w:tc>
          <w:tcPr>
            <w:tcW w:w="2693" w:type="dxa"/>
            <w:vMerge/>
            <w:tcMar>
              <w:top w:w="100" w:type="dxa"/>
              <w:left w:w="100" w:type="dxa"/>
              <w:bottom w:w="100" w:type="dxa"/>
              <w:right w:w="100" w:type="dxa"/>
            </w:tcMar>
          </w:tcPr>
          <w:p w14:paraId="028DD4AC" w14:textId="77777777" w:rsidR="0089065F" w:rsidRPr="0089065F" w:rsidRDefault="0089065F" w:rsidP="009653AD">
            <w:pPr>
              <w:jc w:val="left"/>
              <w:rPr>
                <w:rFonts w:ascii="Arial" w:hAnsi="Arial" w:cs="Arial"/>
                <w:sz w:val="22"/>
              </w:rPr>
            </w:pPr>
          </w:p>
        </w:tc>
        <w:tc>
          <w:tcPr>
            <w:tcW w:w="3828" w:type="dxa"/>
            <w:tcMar>
              <w:top w:w="100" w:type="dxa"/>
              <w:left w:w="100" w:type="dxa"/>
              <w:bottom w:w="100" w:type="dxa"/>
              <w:right w:w="100" w:type="dxa"/>
            </w:tcMar>
          </w:tcPr>
          <w:p w14:paraId="16248635" w14:textId="761EC849" w:rsidR="0089065F" w:rsidRPr="0089065F" w:rsidRDefault="00565DE7" w:rsidP="009653AD">
            <w:pPr>
              <w:jc w:val="left"/>
              <w:rPr>
                <w:rFonts w:ascii="Arial" w:hAnsi="Arial" w:cs="Arial"/>
                <w:sz w:val="22"/>
              </w:rPr>
            </w:pPr>
            <w:r>
              <w:rPr>
                <w:rFonts w:ascii="Arial" w:hAnsi="Arial" w:cs="Arial"/>
                <w:sz w:val="22"/>
              </w:rPr>
              <w:t>V</w:t>
            </w:r>
            <w:r w:rsidR="0089065F" w:rsidRPr="0089065F">
              <w:rPr>
                <w:rFonts w:ascii="Arial" w:hAnsi="Arial" w:cs="Arial"/>
                <w:sz w:val="22"/>
              </w:rPr>
              <w:t>ideo recording</w:t>
            </w:r>
          </w:p>
        </w:tc>
      </w:tr>
      <w:tr w:rsidR="0089065F" w:rsidRPr="0089065F" w14:paraId="4D4E27B4" w14:textId="77777777" w:rsidTr="004F1F5A">
        <w:trPr>
          <w:trHeight w:val="420"/>
        </w:trPr>
        <w:tc>
          <w:tcPr>
            <w:tcW w:w="1417" w:type="dxa"/>
            <w:vMerge w:val="restart"/>
            <w:tcMar>
              <w:top w:w="100" w:type="dxa"/>
              <w:left w:w="100" w:type="dxa"/>
              <w:bottom w:w="100" w:type="dxa"/>
              <w:right w:w="100" w:type="dxa"/>
            </w:tcMar>
          </w:tcPr>
          <w:p w14:paraId="5445A7FF" w14:textId="77777777" w:rsidR="0089065F" w:rsidRPr="0089065F" w:rsidRDefault="0089065F" w:rsidP="009653AD">
            <w:pPr>
              <w:jc w:val="left"/>
              <w:rPr>
                <w:rFonts w:ascii="Arial" w:hAnsi="Arial" w:cs="Arial"/>
                <w:sz w:val="22"/>
              </w:rPr>
            </w:pPr>
            <w:r w:rsidRPr="0089065F">
              <w:rPr>
                <w:rFonts w:ascii="Arial" w:hAnsi="Arial" w:cs="Arial"/>
                <w:sz w:val="22"/>
              </w:rPr>
              <w:t>July 28</w:t>
            </w:r>
          </w:p>
        </w:tc>
        <w:tc>
          <w:tcPr>
            <w:tcW w:w="2693" w:type="dxa"/>
            <w:vMerge w:val="restart"/>
            <w:tcMar>
              <w:top w:w="100" w:type="dxa"/>
              <w:left w:w="100" w:type="dxa"/>
              <w:bottom w:w="100" w:type="dxa"/>
              <w:right w:w="100" w:type="dxa"/>
            </w:tcMar>
          </w:tcPr>
          <w:p w14:paraId="0F4AD002" w14:textId="65592FB7" w:rsidR="0089065F" w:rsidRPr="0089065F" w:rsidRDefault="0089065F" w:rsidP="009653AD">
            <w:pPr>
              <w:jc w:val="left"/>
              <w:rPr>
                <w:rFonts w:ascii="Arial" w:hAnsi="Arial" w:cs="Arial"/>
                <w:sz w:val="22"/>
                <w:lang/>
              </w:rPr>
            </w:pPr>
            <w:r w:rsidRPr="0089065F">
              <w:rPr>
                <w:rFonts w:ascii="Arial" w:hAnsi="Arial" w:cs="Arial"/>
                <w:sz w:val="22"/>
              </w:rPr>
              <w:t>Continue</w:t>
            </w:r>
            <w:r w:rsidR="00F47839">
              <w:rPr>
                <w:rFonts w:ascii="Arial" w:hAnsi="Arial" w:cs="Arial"/>
                <w:sz w:val="22"/>
              </w:rPr>
              <w:t xml:space="preserve"> on</w:t>
            </w:r>
            <w:r w:rsidRPr="0089065F">
              <w:rPr>
                <w:rFonts w:ascii="Arial" w:hAnsi="Arial" w:cs="Arial"/>
                <w:sz w:val="22"/>
              </w:rPr>
              <w:t xml:space="preserve"> milestone 4</w:t>
            </w:r>
          </w:p>
        </w:tc>
        <w:tc>
          <w:tcPr>
            <w:tcW w:w="3828" w:type="dxa"/>
            <w:tcMar>
              <w:top w:w="100" w:type="dxa"/>
              <w:left w:w="100" w:type="dxa"/>
              <w:bottom w:w="100" w:type="dxa"/>
              <w:right w:w="100" w:type="dxa"/>
            </w:tcMar>
          </w:tcPr>
          <w:p w14:paraId="441AA58F" w14:textId="1AC2D1B6" w:rsidR="0089065F" w:rsidRPr="0089065F" w:rsidRDefault="0089065F" w:rsidP="009653AD">
            <w:pPr>
              <w:jc w:val="left"/>
              <w:rPr>
                <w:rFonts w:ascii="Arial" w:hAnsi="Arial" w:cs="Arial"/>
                <w:sz w:val="22"/>
              </w:rPr>
            </w:pPr>
            <w:r w:rsidRPr="0089065F">
              <w:rPr>
                <w:rFonts w:ascii="Arial" w:hAnsi="Arial" w:cs="Arial"/>
                <w:sz w:val="22"/>
              </w:rPr>
              <w:t>In class demo</w:t>
            </w:r>
          </w:p>
        </w:tc>
      </w:tr>
      <w:tr w:rsidR="0089065F" w:rsidRPr="0089065F" w14:paraId="3D0A217B" w14:textId="77777777" w:rsidTr="004F1F5A">
        <w:trPr>
          <w:trHeight w:val="420"/>
        </w:trPr>
        <w:tc>
          <w:tcPr>
            <w:tcW w:w="1417" w:type="dxa"/>
            <w:vMerge/>
            <w:tcMar>
              <w:top w:w="100" w:type="dxa"/>
              <w:left w:w="100" w:type="dxa"/>
              <w:bottom w:w="100" w:type="dxa"/>
              <w:right w:w="100" w:type="dxa"/>
            </w:tcMar>
          </w:tcPr>
          <w:p w14:paraId="4A560C8A" w14:textId="77777777" w:rsidR="0089065F" w:rsidRPr="0089065F" w:rsidRDefault="0089065F" w:rsidP="009653AD">
            <w:pPr>
              <w:jc w:val="left"/>
              <w:rPr>
                <w:rFonts w:ascii="Arial" w:hAnsi="Arial" w:cs="Arial"/>
                <w:sz w:val="22"/>
              </w:rPr>
            </w:pPr>
          </w:p>
        </w:tc>
        <w:tc>
          <w:tcPr>
            <w:tcW w:w="2693" w:type="dxa"/>
            <w:vMerge/>
            <w:tcMar>
              <w:top w:w="100" w:type="dxa"/>
              <w:left w:w="100" w:type="dxa"/>
              <w:bottom w:w="100" w:type="dxa"/>
              <w:right w:w="100" w:type="dxa"/>
            </w:tcMar>
          </w:tcPr>
          <w:p w14:paraId="622BF667" w14:textId="77777777" w:rsidR="0089065F" w:rsidRPr="0089065F" w:rsidRDefault="0089065F" w:rsidP="009653AD">
            <w:pPr>
              <w:jc w:val="left"/>
              <w:rPr>
                <w:rFonts w:ascii="Arial" w:hAnsi="Arial" w:cs="Arial"/>
                <w:sz w:val="22"/>
              </w:rPr>
            </w:pPr>
          </w:p>
        </w:tc>
        <w:tc>
          <w:tcPr>
            <w:tcW w:w="3828" w:type="dxa"/>
            <w:tcMar>
              <w:top w:w="100" w:type="dxa"/>
              <w:left w:w="100" w:type="dxa"/>
              <w:bottom w:w="100" w:type="dxa"/>
              <w:right w:w="100" w:type="dxa"/>
            </w:tcMar>
          </w:tcPr>
          <w:p w14:paraId="4B98B950" w14:textId="77777777" w:rsidR="0089065F" w:rsidRPr="0089065F" w:rsidRDefault="0089065F" w:rsidP="009653AD">
            <w:pPr>
              <w:jc w:val="left"/>
              <w:rPr>
                <w:rFonts w:ascii="Arial" w:hAnsi="Arial" w:cs="Arial"/>
                <w:sz w:val="22"/>
              </w:rPr>
            </w:pPr>
            <w:r w:rsidRPr="0089065F">
              <w:rPr>
                <w:rFonts w:ascii="Arial" w:hAnsi="Arial" w:cs="Arial"/>
                <w:sz w:val="22"/>
              </w:rPr>
              <w:t>Hand in milestone 4</w:t>
            </w:r>
          </w:p>
        </w:tc>
      </w:tr>
      <w:tr w:rsidR="0089065F" w:rsidRPr="0089065F" w14:paraId="0DA44190" w14:textId="77777777" w:rsidTr="004F1F5A">
        <w:trPr>
          <w:trHeight w:val="420"/>
        </w:trPr>
        <w:tc>
          <w:tcPr>
            <w:tcW w:w="1417" w:type="dxa"/>
            <w:tcMar>
              <w:top w:w="100" w:type="dxa"/>
              <w:left w:w="100" w:type="dxa"/>
              <w:bottom w:w="100" w:type="dxa"/>
              <w:right w:w="100" w:type="dxa"/>
            </w:tcMar>
          </w:tcPr>
          <w:p w14:paraId="48B34958" w14:textId="77777777" w:rsidR="0089065F" w:rsidRPr="0089065F" w:rsidRDefault="0089065F" w:rsidP="009653AD">
            <w:pPr>
              <w:jc w:val="left"/>
              <w:rPr>
                <w:rFonts w:ascii="Arial" w:hAnsi="Arial" w:cs="Arial"/>
                <w:sz w:val="22"/>
                <w:lang/>
              </w:rPr>
            </w:pPr>
            <w:r w:rsidRPr="0089065F">
              <w:rPr>
                <w:rFonts w:ascii="Arial" w:hAnsi="Arial" w:cs="Arial"/>
                <w:sz w:val="22"/>
              </w:rPr>
              <w:t>July28-31</w:t>
            </w:r>
          </w:p>
        </w:tc>
        <w:tc>
          <w:tcPr>
            <w:tcW w:w="2693" w:type="dxa"/>
            <w:tcMar>
              <w:top w:w="100" w:type="dxa"/>
              <w:left w:w="100" w:type="dxa"/>
              <w:bottom w:w="100" w:type="dxa"/>
              <w:right w:w="100" w:type="dxa"/>
            </w:tcMar>
          </w:tcPr>
          <w:p w14:paraId="211190C2" w14:textId="6FF87A43" w:rsidR="0089065F" w:rsidRPr="0089065F" w:rsidRDefault="0089065F" w:rsidP="009653AD">
            <w:pPr>
              <w:jc w:val="left"/>
              <w:rPr>
                <w:rFonts w:ascii="Arial" w:hAnsi="Arial" w:cs="Arial"/>
                <w:sz w:val="22"/>
              </w:rPr>
            </w:pPr>
            <w:r w:rsidRPr="0089065F">
              <w:rPr>
                <w:rFonts w:ascii="Arial" w:hAnsi="Arial" w:cs="Arial"/>
                <w:sz w:val="22"/>
              </w:rPr>
              <w:t>Continue</w:t>
            </w:r>
            <w:r w:rsidR="00F47839">
              <w:rPr>
                <w:rFonts w:ascii="Arial" w:hAnsi="Arial" w:cs="Arial"/>
                <w:sz w:val="22"/>
              </w:rPr>
              <w:t xml:space="preserve"> on</w:t>
            </w:r>
            <w:r w:rsidRPr="0089065F">
              <w:rPr>
                <w:rFonts w:ascii="Arial" w:hAnsi="Arial" w:cs="Arial"/>
                <w:sz w:val="22"/>
              </w:rPr>
              <w:t xml:space="preserve"> milestone 4</w:t>
            </w:r>
          </w:p>
        </w:tc>
        <w:tc>
          <w:tcPr>
            <w:tcW w:w="3828" w:type="dxa"/>
            <w:tcMar>
              <w:top w:w="100" w:type="dxa"/>
              <w:left w:w="100" w:type="dxa"/>
              <w:bottom w:w="100" w:type="dxa"/>
              <w:right w:w="100" w:type="dxa"/>
            </w:tcMar>
          </w:tcPr>
          <w:p w14:paraId="39EB2982" w14:textId="5105472E" w:rsidR="0089065F" w:rsidRPr="0089065F" w:rsidRDefault="0089065F" w:rsidP="009653AD">
            <w:pPr>
              <w:jc w:val="left"/>
              <w:rPr>
                <w:rFonts w:ascii="Arial" w:hAnsi="Arial" w:cs="Arial"/>
                <w:sz w:val="22"/>
              </w:rPr>
            </w:pPr>
            <w:r w:rsidRPr="0089065F">
              <w:rPr>
                <w:rFonts w:ascii="Arial" w:hAnsi="Arial" w:cs="Arial"/>
                <w:sz w:val="22"/>
              </w:rPr>
              <w:t xml:space="preserve">Write </w:t>
            </w:r>
            <w:r w:rsidR="00F47839" w:rsidRPr="0089065F">
              <w:rPr>
                <w:rFonts w:ascii="Arial" w:hAnsi="Arial" w:cs="Arial"/>
                <w:sz w:val="22"/>
              </w:rPr>
              <w:t>technique</w:t>
            </w:r>
            <w:r w:rsidRPr="0089065F">
              <w:rPr>
                <w:rFonts w:ascii="Arial" w:hAnsi="Arial" w:cs="Arial"/>
                <w:sz w:val="22"/>
              </w:rPr>
              <w:t xml:space="preserve"> report for the project</w:t>
            </w:r>
          </w:p>
        </w:tc>
      </w:tr>
      <w:tr w:rsidR="0089065F" w:rsidRPr="0089065F" w14:paraId="503B8E59" w14:textId="77777777" w:rsidTr="004F1F5A">
        <w:trPr>
          <w:trHeight w:val="420"/>
        </w:trPr>
        <w:tc>
          <w:tcPr>
            <w:tcW w:w="1417" w:type="dxa"/>
            <w:tcMar>
              <w:top w:w="100" w:type="dxa"/>
              <w:left w:w="100" w:type="dxa"/>
              <w:bottom w:w="100" w:type="dxa"/>
              <w:right w:w="100" w:type="dxa"/>
            </w:tcMar>
          </w:tcPr>
          <w:p w14:paraId="7173E2EA" w14:textId="77777777" w:rsidR="0089065F" w:rsidRPr="0089065F" w:rsidRDefault="0089065F" w:rsidP="009653AD">
            <w:pPr>
              <w:jc w:val="left"/>
              <w:rPr>
                <w:rFonts w:ascii="Arial" w:hAnsi="Arial" w:cs="Arial"/>
                <w:sz w:val="22"/>
              </w:rPr>
            </w:pPr>
            <w:r w:rsidRPr="0089065F">
              <w:rPr>
                <w:rFonts w:ascii="Arial" w:hAnsi="Arial" w:cs="Arial"/>
                <w:sz w:val="22"/>
              </w:rPr>
              <w:t>Aug 5</w:t>
            </w:r>
          </w:p>
        </w:tc>
        <w:tc>
          <w:tcPr>
            <w:tcW w:w="2693" w:type="dxa"/>
            <w:tcMar>
              <w:top w:w="100" w:type="dxa"/>
              <w:left w:w="100" w:type="dxa"/>
              <w:bottom w:w="100" w:type="dxa"/>
              <w:right w:w="100" w:type="dxa"/>
            </w:tcMar>
          </w:tcPr>
          <w:p w14:paraId="05D50E4B" w14:textId="77777777" w:rsidR="0089065F" w:rsidRPr="0089065F" w:rsidRDefault="0089065F" w:rsidP="009653AD">
            <w:pPr>
              <w:jc w:val="left"/>
              <w:rPr>
                <w:rFonts w:ascii="Arial" w:hAnsi="Arial" w:cs="Arial"/>
                <w:sz w:val="22"/>
              </w:rPr>
            </w:pPr>
            <w:r w:rsidRPr="0089065F">
              <w:rPr>
                <w:rFonts w:ascii="Arial" w:hAnsi="Arial" w:cs="Arial"/>
                <w:sz w:val="22"/>
              </w:rPr>
              <w:t>Finish milestone 4</w:t>
            </w:r>
          </w:p>
        </w:tc>
        <w:tc>
          <w:tcPr>
            <w:tcW w:w="3828" w:type="dxa"/>
            <w:tcMar>
              <w:top w:w="100" w:type="dxa"/>
              <w:left w:w="100" w:type="dxa"/>
              <w:bottom w:w="100" w:type="dxa"/>
              <w:right w:w="100" w:type="dxa"/>
            </w:tcMar>
          </w:tcPr>
          <w:p w14:paraId="5991FA48" w14:textId="77777777" w:rsidR="0089065F" w:rsidRPr="0089065F" w:rsidRDefault="0089065F" w:rsidP="009653AD">
            <w:pPr>
              <w:jc w:val="left"/>
              <w:rPr>
                <w:rFonts w:ascii="Arial" w:hAnsi="Arial" w:cs="Arial"/>
                <w:sz w:val="22"/>
                <w:lang/>
              </w:rPr>
            </w:pPr>
            <w:r w:rsidRPr="0089065F">
              <w:rPr>
                <w:rFonts w:ascii="Arial" w:hAnsi="Arial" w:cs="Arial"/>
                <w:sz w:val="22"/>
              </w:rPr>
              <w:t>Hand in milestone 4</w:t>
            </w:r>
          </w:p>
        </w:tc>
      </w:tr>
    </w:tbl>
    <w:p w14:paraId="3E46E38E" w14:textId="2CF95D89" w:rsidR="0089065F" w:rsidRPr="0089065F" w:rsidRDefault="0089065F" w:rsidP="0089065F">
      <w:pPr>
        <w:rPr>
          <w:rFonts w:ascii="Arial" w:hAnsi="Arial" w:cs="Arial" w:hint="eastAsia"/>
          <w:sz w:val="22"/>
        </w:rPr>
      </w:pPr>
    </w:p>
    <w:p w14:paraId="1EEAA7CF" w14:textId="24B14DCB" w:rsidR="0089065F" w:rsidRPr="0089065F" w:rsidRDefault="0089065F" w:rsidP="004B3897">
      <w:pPr>
        <w:spacing w:after="100" w:afterAutospacing="1"/>
        <w:ind w:left="420" w:firstLine="420"/>
        <w:rPr>
          <w:rFonts w:ascii="Arial" w:hAnsi="Arial" w:cs="Arial" w:hint="eastAsia"/>
          <w:sz w:val="22"/>
        </w:rPr>
      </w:pPr>
      <w:r w:rsidRPr="0089065F">
        <w:rPr>
          <w:rFonts w:ascii="Arial" w:hAnsi="Arial" w:cs="Arial"/>
          <w:sz w:val="22"/>
        </w:rPr>
        <w:t xml:space="preserve">Our project timeline does not quite match the timeline we created in the first milestone since we lost one of our team member after the first milestone. Consequently, all of our implementation plan are delayed a little bit. Additionally, due to the huge difference in networking knowledge </w:t>
      </w:r>
      <w:r w:rsidR="00F47839" w:rsidRPr="0089065F">
        <w:rPr>
          <w:rFonts w:ascii="Arial" w:hAnsi="Arial" w:cs="Arial"/>
          <w:sz w:val="22"/>
        </w:rPr>
        <w:t>scope, one</w:t>
      </w:r>
      <w:r w:rsidRPr="0089065F">
        <w:rPr>
          <w:rFonts w:ascii="Arial" w:hAnsi="Arial" w:cs="Arial"/>
          <w:sz w:val="22"/>
        </w:rPr>
        <w:t xml:space="preserve"> of our teammates have difficulty understanding the basic networking concept, so the workload is distributed between the two of us. Additionally, we met some technical </w:t>
      </w:r>
      <w:r w:rsidR="00F47839" w:rsidRPr="0089065F">
        <w:rPr>
          <w:rFonts w:ascii="Arial" w:hAnsi="Arial" w:cs="Arial"/>
          <w:sz w:val="22"/>
        </w:rPr>
        <w:t>difficulties, ranged</w:t>
      </w:r>
      <w:r w:rsidRPr="0089065F">
        <w:rPr>
          <w:rFonts w:ascii="Arial" w:hAnsi="Arial" w:cs="Arial"/>
          <w:sz w:val="22"/>
        </w:rPr>
        <w:t xml:space="preserve"> from variable scope to data format simplification during the python programming stage (July 18-26). More specifically, the start date of milestone 2 has been delayed for</w:t>
      </w:r>
      <w:r w:rsidR="0052501F">
        <w:rPr>
          <w:rFonts w:ascii="Arial" w:hAnsi="Arial" w:cs="Arial"/>
          <w:sz w:val="22"/>
        </w:rPr>
        <w:t xml:space="preserve"> </w:t>
      </w:r>
      <w:r w:rsidR="004B3897">
        <w:rPr>
          <w:rFonts w:ascii="Arial" w:hAnsi="Arial" w:cs="Arial"/>
          <w:sz w:val="22"/>
        </w:rPr>
        <w:t xml:space="preserve">the </w:t>
      </w:r>
      <w:r w:rsidRPr="0089065F">
        <w:rPr>
          <w:rFonts w:ascii="Arial" w:hAnsi="Arial" w:cs="Arial"/>
          <w:sz w:val="22"/>
        </w:rPr>
        <w:t xml:space="preserve">13 days (Seng 299 </w:t>
      </w:r>
      <w:r w:rsidR="00F47839" w:rsidRPr="0089065F">
        <w:rPr>
          <w:rFonts w:ascii="Arial" w:hAnsi="Arial" w:cs="Arial"/>
          <w:sz w:val="22"/>
        </w:rPr>
        <w:t>midterm</w:t>
      </w:r>
      <w:r w:rsidRPr="0089065F">
        <w:rPr>
          <w:rFonts w:ascii="Arial" w:hAnsi="Arial" w:cs="Arial"/>
          <w:sz w:val="22"/>
        </w:rPr>
        <w:t xml:space="preserve"> review).  The start date of milestone 3 has been delayed for 11 days (final exam review session for other courses).</w:t>
      </w:r>
    </w:p>
    <w:p w14:paraId="4A04C8E1" w14:textId="12EA33EF" w:rsidR="0089065F" w:rsidRPr="0089065F" w:rsidRDefault="0089065F" w:rsidP="00093B6D">
      <w:pPr>
        <w:pStyle w:val="12"/>
      </w:pPr>
      <w:bookmarkStart w:id="168" w:name="_Toc489206340"/>
      <w:r w:rsidRPr="0089065F">
        <w:t xml:space="preserve">Problem </w:t>
      </w:r>
      <w:r w:rsidR="004B3897">
        <w:t>E</w:t>
      </w:r>
      <w:r w:rsidR="009653AD" w:rsidRPr="0089065F">
        <w:t>ncountered</w:t>
      </w:r>
      <w:bookmarkEnd w:id="168"/>
    </w:p>
    <w:p w14:paraId="349B3AA1" w14:textId="063E182C" w:rsidR="0089065F" w:rsidRDefault="00093B6D" w:rsidP="001529B1">
      <w:pPr>
        <w:widowControl/>
        <w:numPr>
          <w:ilvl w:val="0"/>
          <w:numId w:val="1"/>
        </w:numPr>
        <w:pBdr>
          <w:top w:val="nil"/>
          <w:left w:val="nil"/>
          <w:bottom w:val="nil"/>
          <w:right w:val="nil"/>
          <w:between w:val="nil"/>
        </w:pBdr>
        <w:spacing w:line="276" w:lineRule="auto"/>
        <w:ind w:hanging="360"/>
        <w:contextualSpacing/>
        <w:jc w:val="left"/>
        <w:rPr>
          <w:rFonts w:ascii="Arial" w:hAnsi="Arial" w:cs="Arial"/>
          <w:sz w:val="22"/>
        </w:rPr>
      </w:pPr>
      <w:r w:rsidRPr="00093B6D">
        <w:rPr>
          <w:rFonts w:ascii="Arial" w:hAnsi="Arial" w:cs="Arial"/>
          <w:b/>
          <w:sz w:val="22"/>
        </w:rPr>
        <w:t>Problem</w:t>
      </w:r>
      <w:r>
        <w:rPr>
          <w:rFonts w:ascii="Arial" w:hAnsi="Arial" w:cs="Arial"/>
          <w:sz w:val="22"/>
        </w:rPr>
        <w:t>: l</w:t>
      </w:r>
      <w:r w:rsidR="0089065F" w:rsidRPr="0089065F">
        <w:rPr>
          <w:rFonts w:ascii="Arial" w:hAnsi="Arial" w:cs="Arial"/>
          <w:sz w:val="22"/>
        </w:rPr>
        <w:t>ist element deleted in method shows up again in the main while loop of server.</w:t>
      </w:r>
    </w:p>
    <w:p w14:paraId="17320F3A" w14:textId="77777777" w:rsidR="00093B6D" w:rsidRPr="0089065F" w:rsidRDefault="00093B6D" w:rsidP="00093B6D">
      <w:pPr>
        <w:widowControl/>
        <w:pBdr>
          <w:top w:val="nil"/>
          <w:left w:val="nil"/>
          <w:bottom w:val="nil"/>
          <w:right w:val="nil"/>
          <w:between w:val="nil"/>
        </w:pBdr>
        <w:spacing w:line="276" w:lineRule="auto"/>
        <w:contextualSpacing/>
        <w:jc w:val="left"/>
        <w:rPr>
          <w:rFonts w:ascii="Arial" w:hAnsi="Arial" w:cs="Arial"/>
          <w:sz w:val="22"/>
        </w:rPr>
      </w:pPr>
    </w:p>
    <w:p w14:paraId="59CA275C" w14:textId="77777777" w:rsidR="00093B6D" w:rsidRDefault="0089065F" w:rsidP="00093B6D">
      <w:pPr>
        <w:ind w:firstLine="720"/>
        <w:rPr>
          <w:rFonts w:ascii="Arial" w:hAnsi="Arial" w:cs="Arial"/>
          <w:sz w:val="22"/>
        </w:rPr>
      </w:pPr>
      <w:r w:rsidRPr="00093B6D">
        <w:rPr>
          <w:rFonts w:ascii="Arial" w:hAnsi="Arial" w:cs="Arial"/>
          <w:b/>
          <w:sz w:val="22"/>
        </w:rPr>
        <w:t>Solution</w:t>
      </w:r>
      <w:r w:rsidRPr="0089065F">
        <w:rPr>
          <w:rFonts w:ascii="Arial" w:hAnsi="Arial" w:cs="Arial"/>
          <w:sz w:val="22"/>
        </w:rPr>
        <w:t>: define</w:t>
      </w:r>
      <w:r w:rsidR="00093B6D">
        <w:rPr>
          <w:rFonts w:ascii="Arial" w:hAnsi="Arial" w:cs="Arial"/>
          <w:sz w:val="22"/>
        </w:rPr>
        <w:t xml:space="preserve"> variable as global in method.</w:t>
      </w:r>
    </w:p>
    <w:p w14:paraId="1E7CD08C" w14:textId="0BF53A4C" w:rsidR="0089065F" w:rsidRPr="0089065F" w:rsidRDefault="00093B6D" w:rsidP="00093B6D">
      <w:pPr>
        <w:ind w:firstLine="720"/>
        <w:rPr>
          <w:rFonts w:ascii="Arial" w:hAnsi="Arial" w:cs="Arial" w:hint="eastAsia"/>
          <w:sz w:val="22"/>
        </w:rPr>
      </w:pPr>
      <w:r>
        <w:rPr>
          <w:rFonts w:ascii="Arial" w:hAnsi="Arial" w:cs="Arial"/>
          <w:sz w:val="22"/>
        </w:rPr>
        <w:tab/>
      </w:r>
    </w:p>
    <w:p w14:paraId="35595E55" w14:textId="3E4009AA" w:rsidR="0089065F" w:rsidRDefault="00093B6D" w:rsidP="001529B1">
      <w:pPr>
        <w:widowControl/>
        <w:numPr>
          <w:ilvl w:val="0"/>
          <w:numId w:val="1"/>
        </w:numPr>
        <w:pBdr>
          <w:top w:val="nil"/>
          <w:left w:val="nil"/>
          <w:bottom w:val="nil"/>
          <w:right w:val="nil"/>
          <w:between w:val="nil"/>
        </w:pBdr>
        <w:spacing w:line="276" w:lineRule="auto"/>
        <w:ind w:hanging="360"/>
        <w:contextualSpacing/>
        <w:jc w:val="left"/>
        <w:rPr>
          <w:rFonts w:ascii="Arial" w:hAnsi="Arial" w:cs="Arial"/>
          <w:sz w:val="22"/>
        </w:rPr>
      </w:pPr>
      <w:r w:rsidRPr="00093B6D">
        <w:rPr>
          <w:rFonts w:ascii="Arial" w:hAnsi="Arial" w:cs="Arial"/>
          <w:b/>
          <w:sz w:val="22"/>
        </w:rPr>
        <w:t>Problem</w:t>
      </w:r>
      <w:r>
        <w:rPr>
          <w:rFonts w:ascii="Arial" w:hAnsi="Arial" w:cs="Arial"/>
          <w:sz w:val="22"/>
        </w:rPr>
        <w:t xml:space="preserve">: </w:t>
      </w:r>
      <w:r w:rsidR="0089065F" w:rsidRPr="0089065F">
        <w:rPr>
          <w:rFonts w:ascii="Arial" w:hAnsi="Arial" w:cs="Arial"/>
          <w:sz w:val="22"/>
        </w:rPr>
        <w:t>/Delete [chatroom_name] delete chatrooms in a chatroom list causing individual user’s chatroom number not working properly.</w:t>
      </w:r>
    </w:p>
    <w:p w14:paraId="39BFA6FC" w14:textId="77777777" w:rsidR="00093B6D" w:rsidRPr="0089065F" w:rsidRDefault="00093B6D" w:rsidP="00093B6D">
      <w:pPr>
        <w:widowControl/>
        <w:pBdr>
          <w:top w:val="nil"/>
          <w:left w:val="nil"/>
          <w:bottom w:val="nil"/>
          <w:right w:val="nil"/>
          <w:between w:val="nil"/>
        </w:pBdr>
        <w:spacing w:line="276" w:lineRule="auto"/>
        <w:contextualSpacing/>
        <w:jc w:val="left"/>
        <w:rPr>
          <w:rFonts w:ascii="Arial" w:hAnsi="Arial" w:cs="Arial"/>
          <w:sz w:val="22"/>
        </w:rPr>
      </w:pPr>
    </w:p>
    <w:p w14:paraId="75F85022" w14:textId="26B050E2" w:rsidR="00093B6D" w:rsidRDefault="0089065F" w:rsidP="00093B6D">
      <w:pPr>
        <w:ind w:left="720"/>
        <w:rPr>
          <w:rFonts w:ascii="Arial" w:hAnsi="Arial" w:cs="Arial"/>
          <w:sz w:val="22"/>
        </w:rPr>
      </w:pPr>
      <w:r w:rsidRPr="00093B6D">
        <w:rPr>
          <w:rFonts w:ascii="Arial" w:hAnsi="Arial" w:cs="Arial"/>
          <w:b/>
          <w:sz w:val="22"/>
        </w:rPr>
        <w:t>Solution</w:t>
      </w:r>
      <w:r w:rsidRPr="0089065F">
        <w:rPr>
          <w:rFonts w:ascii="Arial" w:hAnsi="Arial" w:cs="Arial"/>
          <w:sz w:val="22"/>
        </w:rPr>
        <w:t>: instead of del</w:t>
      </w:r>
      <w:r w:rsidR="009653AD">
        <w:rPr>
          <w:rFonts w:ascii="Arial" w:hAnsi="Arial" w:cs="Arial"/>
          <w:sz w:val="22"/>
        </w:rPr>
        <w:t>e</w:t>
      </w:r>
      <w:r w:rsidRPr="0089065F">
        <w:rPr>
          <w:rFonts w:ascii="Arial" w:hAnsi="Arial" w:cs="Arial"/>
          <w:sz w:val="22"/>
        </w:rPr>
        <w:t>te element from chatroom list, search through the whole current room</w:t>
      </w:r>
      <w:r w:rsidR="00B6544C">
        <w:rPr>
          <w:rFonts w:ascii="Arial" w:hAnsi="Arial" w:cs="Arial"/>
          <w:sz w:val="22"/>
        </w:rPr>
        <w:t xml:space="preserve"> </w:t>
      </w:r>
      <w:r w:rsidRPr="0089065F">
        <w:rPr>
          <w:rFonts w:ascii="Arial" w:hAnsi="Arial" w:cs="Arial"/>
          <w:sz w:val="22"/>
        </w:rPr>
        <w:t>member list and change their room_number attributes to 0, which represents the general chatroom.</w:t>
      </w:r>
    </w:p>
    <w:p w14:paraId="3D6761FD" w14:textId="77777777" w:rsidR="00093B6D" w:rsidRDefault="00093B6D" w:rsidP="00093B6D">
      <w:pPr>
        <w:ind w:left="720"/>
        <w:rPr>
          <w:rFonts w:ascii="Arial" w:hAnsi="Arial" w:cs="Arial"/>
          <w:sz w:val="22"/>
        </w:rPr>
      </w:pPr>
    </w:p>
    <w:p w14:paraId="02CA69DD" w14:textId="02922A77" w:rsidR="0089065F" w:rsidRPr="0089065F" w:rsidRDefault="0089065F" w:rsidP="00093B6D">
      <w:pPr>
        <w:spacing w:after="100" w:afterAutospacing="1"/>
        <w:ind w:left="720"/>
        <w:rPr>
          <w:rFonts w:ascii="Arial" w:hAnsi="Arial" w:cs="Arial" w:hint="eastAsia"/>
          <w:sz w:val="22"/>
        </w:rPr>
      </w:pPr>
      <w:r w:rsidRPr="00093B6D">
        <w:rPr>
          <w:rFonts w:ascii="Arial" w:hAnsi="Arial" w:cs="Arial"/>
          <w:b/>
          <w:sz w:val="22"/>
        </w:rPr>
        <w:t>Potential better solution</w:t>
      </w:r>
      <w:r w:rsidRPr="0089065F">
        <w:rPr>
          <w:rFonts w:ascii="Arial" w:hAnsi="Arial" w:cs="Arial"/>
          <w:sz w:val="22"/>
        </w:rPr>
        <w:t>: use room name instead of room list index as individual chatroom identification in a user’s property.</w:t>
      </w:r>
    </w:p>
    <w:p w14:paraId="2A4C0779" w14:textId="78877838" w:rsidR="0089065F" w:rsidRDefault="00093B6D" w:rsidP="001529B1">
      <w:pPr>
        <w:widowControl/>
        <w:numPr>
          <w:ilvl w:val="0"/>
          <w:numId w:val="1"/>
        </w:numPr>
        <w:pBdr>
          <w:top w:val="nil"/>
          <w:left w:val="nil"/>
          <w:bottom w:val="nil"/>
          <w:right w:val="nil"/>
          <w:between w:val="nil"/>
        </w:pBdr>
        <w:spacing w:line="276" w:lineRule="auto"/>
        <w:ind w:hanging="360"/>
        <w:contextualSpacing/>
        <w:jc w:val="left"/>
        <w:rPr>
          <w:rFonts w:ascii="Arial" w:hAnsi="Arial" w:cs="Arial"/>
          <w:sz w:val="22"/>
        </w:rPr>
      </w:pPr>
      <w:r w:rsidRPr="00093B6D">
        <w:rPr>
          <w:rFonts w:ascii="Arial" w:hAnsi="Arial" w:cs="Arial"/>
          <w:b/>
          <w:sz w:val="22"/>
        </w:rPr>
        <w:lastRenderedPageBreak/>
        <w:t>Problem</w:t>
      </w:r>
      <w:r>
        <w:rPr>
          <w:rFonts w:ascii="Arial" w:hAnsi="Arial" w:cs="Arial"/>
          <w:sz w:val="22"/>
        </w:rPr>
        <w:t>: c</w:t>
      </w:r>
      <w:r w:rsidR="0089065F" w:rsidRPr="0089065F">
        <w:rPr>
          <w:rFonts w:ascii="Arial" w:hAnsi="Arial" w:cs="Arial"/>
          <w:sz w:val="22"/>
        </w:rPr>
        <w:t>lient receive empty message from server causing text parsing error (index out of bound).</w:t>
      </w:r>
    </w:p>
    <w:p w14:paraId="658D99C3" w14:textId="77777777" w:rsidR="00093B6D" w:rsidRPr="0089065F" w:rsidRDefault="00093B6D" w:rsidP="00093B6D">
      <w:pPr>
        <w:widowControl/>
        <w:pBdr>
          <w:top w:val="nil"/>
          <w:left w:val="nil"/>
          <w:bottom w:val="nil"/>
          <w:right w:val="nil"/>
          <w:between w:val="nil"/>
        </w:pBdr>
        <w:spacing w:line="276" w:lineRule="auto"/>
        <w:contextualSpacing/>
        <w:jc w:val="left"/>
        <w:rPr>
          <w:rFonts w:ascii="Arial" w:hAnsi="Arial" w:cs="Arial"/>
          <w:sz w:val="22"/>
        </w:rPr>
      </w:pPr>
    </w:p>
    <w:p w14:paraId="41C76BAD" w14:textId="071A38FA" w:rsidR="0089065F" w:rsidRDefault="00093B6D" w:rsidP="009653AD">
      <w:pPr>
        <w:ind w:left="300" w:firstLine="420"/>
        <w:rPr>
          <w:rFonts w:ascii="Arial" w:hAnsi="Arial" w:cs="Arial"/>
          <w:sz w:val="22"/>
        </w:rPr>
      </w:pPr>
      <w:r w:rsidRPr="00093B6D">
        <w:rPr>
          <w:rFonts w:ascii="Arial" w:hAnsi="Arial" w:cs="Arial"/>
          <w:b/>
          <w:sz w:val="22"/>
        </w:rPr>
        <w:t>Solution</w:t>
      </w:r>
      <w:r>
        <w:rPr>
          <w:rFonts w:ascii="Arial" w:hAnsi="Arial" w:cs="Arial"/>
          <w:sz w:val="22"/>
        </w:rPr>
        <w:t>: c</w:t>
      </w:r>
      <w:r w:rsidR="0089065F" w:rsidRPr="0089065F">
        <w:rPr>
          <w:rFonts w:ascii="Arial" w:hAnsi="Arial" w:cs="Arial"/>
          <w:sz w:val="22"/>
        </w:rPr>
        <w:t>lient prints server message directly.</w:t>
      </w:r>
    </w:p>
    <w:p w14:paraId="70B48321" w14:textId="1C71F75F" w:rsidR="00093B6D" w:rsidRPr="0089065F" w:rsidRDefault="00093B6D" w:rsidP="00093B6D">
      <w:pPr>
        <w:rPr>
          <w:rFonts w:ascii="Arial" w:hAnsi="Arial" w:cs="Arial"/>
          <w:sz w:val="22"/>
        </w:rPr>
      </w:pPr>
    </w:p>
    <w:p w14:paraId="1A7A979A" w14:textId="55358456" w:rsidR="0089065F" w:rsidRPr="0089065F" w:rsidRDefault="00093B6D" w:rsidP="009653AD">
      <w:pPr>
        <w:ind w:left="720"/>
        <w:rPr>
          <w:rFonts w:ascii="Arial" w:hAnsi="Arial" w:cs="Arial"/>
          <w:sz w:val="22"/>
        </w:rPr>
      </w:pPr>
      <w:r w:rsidRPr="00093B6D">
        <w:rPr>
          <w:rFonts w:ascii="Arial" w:hAnsi="Arial" w:cs="Arial"/>
          <w:b/>
          <w:sz w:val="22"/>
        </w:rPr>
        <w:t>Potential better solution</w:t>
      </w:r>
      <w:r>
        <w:rPr>
          <w:rFonts w:ascii="Arial" w:hAnsi="Arial" w:cs="Arial"/>
          <w:sz w:val="22"/>
        </w:rPr>
        <w:t>: c</w:t>
      </w:r>
      <w:r w:rsidR="0089065F" w:rsidRPr="0089065F">
        <w:rPr>
          <w:rFonts w:ascii="Arial" w:hAnsi="Arial" w:cs="Arial"/>
          <w:sz w:val="22"/>
        </w:rPr>
        <w:t>ould write different cases in client in regards to the empty server message, and get greater control over the display.</w:t>
      </w:r>
    </w:p>
    <w:p w14:paraId="6C16BAEC" w14:textId="77777777" w:rsidR="0089065F" w:rsidRPr="0089065F" w:rsidRDefault="0089065F" w:rsidP="0089065F">
      <w:pPr>
        <w:rPr>
          <w:rFonts w:ascii="Arial" w:hAnsi="Arial" w:cs="Arial"/>
          <w:sz w:val="22"/>
        </w:rPr>
      </w:pPr>
    </w:p>
    <w:p w14:paraId="3F0DD09E" w14:textId="26928B5B" w:rsidR="0089065F" w:rsidRDefault="00093B6D" w:rsidP="001529B1">
      <w:pPr>
        <w:widowControl/>
        <w:numPr>
          <w:ilvl w:val="0"/>
          <w:numId w:val="1"/>
        </w:numPr>
        <w:pBdr>
          <w:top w:val="nil"/>
          <w:left w:val="nil"/>
          <w:bottom w:val="nil"/>
          <w:right w:val="nil"/>
          <w:between w:val="nil"/>
        </w:pBdr>
        <w:spacing w:line="276" w:lineRule="auto"/>
        <w:ind w:hanging="360"/>
        <w:contextualSpacing/>
        <w:jc w:val="left"/>
        <w:rPr>
          <w:rFonts w:ascii="Arial" w:hAnsi="Arial" w:cs="Arial"/>
          <w:sz w:val="22"/>
        </w:rPr>
      </w:pPr>
      <w:r w:rsidRPr="00093B6D">
        <w:rPr>
          <w:rFonts w:ascii="Arial" w:hAnsi="Arial" w:cs="Arial"/>
          <w:b/>
          <w:sz w:val="22"/>
        </w:rPr>
        <w:t>Problem</w:t>
      </w:r>
      <w:r>
        <w:rPr>
          <w:rFonts w:ascii="Arial" w:hAnsi="Arial" w:cs="Arial"/>
          <w:sz w:val="22"/>
        </w:rPr>
        <w:t>: c</w:t>
      </w:r>
      <w:r w:rsidR="0089065F" w:rsidRPr="0089065F">
        <w:rPr>
          <w:rFonts w:ascii="Arial" w:hAnsi="Arial" w:cs="Arial"/>
          <w:sz w:val="22"/>
        </w:rPr>
        <w:t>annot open multiple terminals at the same time</w:t>
      </w:r>
      <w:r w:rsidR="00F47839">
        <w:rPr>
          <w:rFonts w:ascii="Arial" w:hAnsi="Arial" w:cs="Arial"/>
          <w:sz w:val="22"/>
        </w:rPr>
        <w:t xml:space="preserve"> to test the capability of 1,000 clients</w:t>
      </w:r>
      <w:r w:rsidR="0089065F" w:rsidRPr="0089065F">
        <w:rPr>
          <w:rFonts w:ascii="Arial" w:hAnsi="Arial" w:cs="Arial"/>
          <w:sz w:val="22"/>
        </w:rPr>
        <w:t>.</w:t>
      </w:r>
    </w:p>
    <w:p w14:paraId="08BA5AE4" w14:textId="77777777" w:rsidR="00093B6D" w:rsidRPr="0089065F" w:rsidRDefault="00093B6D" w:rsidP="00093B6D">
      <w:pPr>
        <w:widowControl/>
        <w:pBdr>
          <w:top w:val="nil"/>
          <w:left w:val="nil"/>
          <w:bottom w:val="nil"/>
          <w:right w:val="nil"/>
          <w:between w:val="nil"/>
        </w:pBdr>
        <w:spacing w:line="276" w:lineRule="auto"/>
        <w:contextualSpacing/>
        <w:jc w:val="left"/>
        <w:rPr>
          <w:rFonts w:ascii="Arial" w:hAnsi="Arial" w:cs="Arial"/>
          <w:sz w:val="22"/>
        </w:rPr>
      </w:pPr>
    </w:p>
    <w:p w14:paraId="216CE908" w14:textId="1A3282B7" w:rsidR="001A2B1D" w:rsidRPr="001A2B1D" w:rsidRDefault="00093B6D" w:rsidP="001A2B1D">
      <w:pPr>
        <w:ind w:left="720"/>
        <w:rPr>
          <w:rFonts w:ascii="Arial" w:hAnsi="Arial" w:cs="Arial" w:hint="eastAsia"/>
          <w:sz w:val="22"/>
        </w:rPr>
      </w:pPr>
      <w:r w:rsidRPr="00093B6D">
        <w:rPr>
          <w:rFonts w:ascii="Arial" w:hAnsi="Arial" w:cs="Arial"/>
          <w:b/>
          <w:sz w:val="22"/>
        </w:rPr>
        <w:t>Potential</w:t>
      </w:r>
      <w:r>
        <w:rPr>
          <w:rFonts w:ascii="Arial" w:hAnsi="Arial" w:cs="Arial"/>
          <w:sz w:val="22"/>
        </w:rPr>
        <w:t xml:space="preserve"> </w:t>
      </w:r>
      <w:r w:rsidRPr="00093B6D">
        <w:rPr>
          <w:rFonts w:ascii="Arial" w:hAnsi="Arial" w:cs="Arial"/>
          <w:b/>
          <w:sz w:val="22"/>
        </w:rPr>
        <w:t>better</w:t>
      </w:r>
      <w:r>
        <w:rPr>
          <w:rFonts w:ascii="Arial" w:hAnsi="Arial" w:cs="Arial"/>
          <w:sz w:val="22"/>
        </w:rPr>
        <w:t xml:space="preserve"> </w:t>
      </w:r>
      <w:r w:rsidRPr="00093B6D">
        <w:rPr>
          <w:rFonts w:ascii="Arial" w:hAnsi="Arial" w:cs="Arial"/>
          <w:b/>
          <w:sz w:val="22"/>
        </w:rPr>
        <w:t>solution</w:t>
      </w:r>
      <w:r>
        <w:rPr>
          <w:rFonts w:ascii="Arial" w:hAnsi="Arial" w:cs="Arial"/>
          <w:sz w:val="22"/>
        </w:rPr>
        <w:t>: u</w:t>
      </w:r>
      <w:r w:rsidR="0089065F" w:rsidRPr="0089065F">
        <w:rPr>
          <w:rFonts w:ascii="Arial" w:hAnsi="Arial" w:cs="Arial"/>
          <w:sz w:val="22"/>
        </w:rPr>
        <w:t xml:space="preserve">sed xterm command in mac to open multiple </w:t>
      </w:r>
      <w:r w:rsidR="00F47839">
        <w:rPr>
          <w:rFonts w:ascii="Arial" w:hAnsi="Arial" w:cs="Arial"/>
          <w:sz w:val="22"/>
        </w:rPr>
        <w:t>terminals at the same time.</w:t>
      </w:r>
    </w:p>
    <w:p w14:paraId="69A11455" w14:textId="77777777" w:rsidR="0089065F" w:rsidRPr="0089065F" w:rsidRDefault="0089065F" w:rsidP="00093B6D">
      <w:pPr>
        <w:pStyle w:val="12"/>
        <w:rPr>
          <w:lang/>
        </w:rPr>
      </w:pPr>
      <w:bookmarkStart w:id="169" w:name="_Toc489206341"/>
      <w:r w:rsidRPr="0089065F">
        <w:t>Contributions and Contributors</w:t>
      </w:r>
      <w:bookmarkEnd w:id="169"/>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027"/>
        <w:gridCol w:w="2487"/>
        <w:gridCol w:w="2257"/>
      </w:tblGrid>
      <w:tr w:rsidR="0089065F" w:rsidRPr="0089065F" w14:paraId="550C5A51" w14:textId="77777777" w:rsidTr="009653AD">
        <w:trPr>
          <w:trHeight w:val="420"/>
        </w:trPr>
        <w:tc>
          <w:tcPr>
            <w:tcW w:w="2258" w:type="dxa"/>
            <w:tcMar>
              <w:top w:w="100" w:type="dxa"/>
              <w:left w:w="100" w:type="dxa"/>
              <w:bottom w:w="100" w:type="dxa"/>
              <w:right w:w="100" w:type="dxa"/>
            </w:tcMar>
          </w:tcPr>
          <w:p w14:paraId="6395DE16" w14:textId="77777777" w:rsidR="0089065F" w:rsidRPr="0089065F" w:rsidRDefault="0089065F" w:rsidP="009653AD">
            <w:pPr>
              <w:jc w:val="center"/>
              <w:rPr>
                <w:rFonts w:ascii="Arial" w:hAnsi="Arial" w:cs="Arial"/>
                <w:sz w:val="22"/>
              </w:rPr>
            </w:pPr>
            <w:r w:rsidRPr="0089065F">
              <w:rPr>
                <w:rFonts w:ascii="Arial" w:hAnsi="Arial" w:cs="Arial"/>
                <w:sz w:val="22"/>
              </w:rPr>
              <w:t>Milestone</w:t>
            </w:r>
          </w:p>
        </w:tc>
        <w:tc>
          <w:tcPr>
            <w:tcW w:w="4514" w:type="dxa"/>
            <w:gridSpan w:val="2"/>
            <w:tcMar>
              <w:top w:w="100" w:type="dxa"/>
              <w:left w:w="100" w:type="dxa"/>
              <w:bottom w:w="100" w:type="dxa"/>
              <w:right w:w="100" w:type="dxa"/>
            </w:tcMar>
          </w:tcPr>
          <w:p w14:paraId="0775F0B3" w14:textId="77777777" w:rsidR="0089065F" w:rsidRPr="0089065F" w:rsidRDefault="0089065F" w:rsidP="009653AD">
            <w:pPr>
              <w:jc w:val="center"/>
              <w:rPr>
                <w:rFonts w:ascii="Arial" w:hAnsi="Arial" w:cs="Arial"/>
                <w:sz w:val="22"/>
              </w:rPr>
            </w:pPr>
            <w:r w:rsidRPr="0089065F">
              <w:rPr>
                <w:rFonts w:ascii="Arial" w:hAnsi="Arial" w:cs="Arial"/>
                <w:sz w:val="22"/>
              </w:rPr>
              <w:t>Contributions</w:t>
            </w:r>
          </w:p>
        </w:tc>
        <w:tc>
          <w:tcPr>
            <w:tcW w:w="2257" w:type="dxa"/>
            <w:tcMar>
              <w:top w:w="100" w:type="dxa"/>
              <w:left w:w="100" w:type="dxa"/>
              <w:bottom w:w="100" w:type="dxa"/>
              <w:right w:w="100" w:type="dxa"/>
            </w:tcMar>
          </w:tcPr>
          <w:p w14:paraId="529FBC6C" w14:textId="77777777" w:rsidR="0089065F" w:rsidRPr="0089065F" w:rsidRDefault="0089065F" w:rsidP="009653AD">
            <w:pPr>
              <w:jc w:val="center"/>
              <w:rPr>
                <w:rFonts w:ascii="Arial" w:hAnsi="Arial" w:cs="Arial"/>
                <w:sz w:val="22"/>
              </w:rPr>
            </w:pPr>
            <w:r w:rsidRPr="0089065F">
              <w:rPr>
                <w:rFonts w:ascii="Arial" w:hAnsi="Arial" w:cs="Arial"/>
                <w:sz w:val="22"/>
              </w:rPr>
              <w:t>contributor(s)</w:t>
            </w:r>
          </w:p>
        </w:tc>
      </w:tr>
      <w:tr w:rsidR="0089065F" w:rsidRPr="0089065F" w14:paraId="497B4C0A" w14:textId="77777777" w:rsidTr="009653AD">
        <w:trPr>
          <w:trHeight w:val="420"/>
        </w:trPr>
        <w:tc>
          <w:tcPr>
            <w:tcW w:w="2258" w:type="dxa"/>
            <w:vMerge w:val="restart"/>
            <w:tcMar>
              <w:top w:w="100" w:type="dxa"/>
              <w:left w:w="100" w:type="dxa"/>
              <w:bottom w:w="100" w:type="dxa"/>
              <w:right w:w="100" w:type="dxa"/>
            </w:tcMar>
          </w:tcPr>
          <w:p w14:paraId="55F1C285" w14:textId="77777777" w:rsidR="0089065F" w:rsidRPr="0089065F" w:rsidRDefault="0089065F" w:rsidP="009653AD">
            <w:pPr>
              <w:jc w:val="left"/>
              <w:rPr>
                <w:rFonts w:ascii="Arial" w:hAnsi="Arial" w:cs="Arial"/>
                <w:sz w:val="22"/>
              </w:rPr>
            </w:pPr>
            <w:r w:rsidRPr="0089065F">
              <w:rPr>
                <w:rFonts w:ascii="Arial" w:hAnsi="Arial" w:cs="Arial"/>
                <w:sz w:val="22"/>
              </w:rPr>
              <w:t xml:space="preserve"> milestone 1</w:t>
            </w:r>
          </w:p>
        </w:tc>
        <w:tc>
          <w:tcPr>
            <w:tcW w:w="4514" w:type="dxa"/>
            <w:gridSpan w:val="2"/>
            <w:tcMar>
              <w:top w:w="100" w:type="dxa"/>
              <w:left w:w="100" w:type="dxa"/>
              <w:bottom w:w="100" w:type="dxa"/>
              <w:right w:w="100" w:type="dxa"/>
            </w:tcMar>
          </w:tcPr>
          <w:p w14:paraId="36C05424" w14:textId="77777777" w:rsidR="0089065F" w:rsidRPr="0089065F" w:rsidRDefault="0089065F" w:rsidP="009653AD">
            <w:pPr>
              <w:jc w:val="left"/>
              <w:rPr>
                <w:rFonts w:ascii="Arial" w:hAnsi="Arial" w:cs="Arial"/>
                <w:sz w:val="22"/>
              </w:rPr>
            </w:pPr>
            <w:r w:rsidRPr="0089065F">
              <w:rPr>
                <w:rFonts w:ascii="Arial" w:hAnsi="Arial" w:cs="Arial"/>
                <w:sz w:val="22"/>
              </w:rPr>
              <w:t>Purpose</w:t>
            </w:r>
          </w:p>
        </w:tc>
        <w:tc>
          <w:tcPr>
            <w:tcW w:w="2257" w:type="dxa"/>
            <w:tcMar>
              <w:top w:w="100" w:type="dxa"/>
              <w:left w:w="100" w:type="dxa"/>
              <w:bottom w:w="100" w:type="dxa"/>
              <w:right w:w="100" w:type="dxa"/>
            </w:tcMar>
          </w:tcPr>
          <w:p w14:paraId="0B68AB2B" w14:textId="77777777" w:rsidR="0089065F" w:rsidRPr="0089065F" w:rsidRDefault="0089065F" w:rsidP="009653AD">
            <w:pPr>
              <w:jc w:val="left"/>
              <w:rPr>
                <w:rFonts w:ascii="Arial" w:hAnsi="Arial" w:cs="Arial"/>
                <w:sz w:val="22"/>
                <w:lang/>
              </w:rPr>
            </w:pPr>
            <w:r w:rsidRPr="0089065F">
              <w:rPr>
                <w:rFonts w:ascii="Arial" w:hAnsi="Arial" w:cs="Arial"/>
                <w:sz w:val="22"/>
              </w:rPr>
              <w:t>Rich Chen* &amp; Haotian Shen</w:t>
            </w:r>
          </w:p>
        </w:tc>
      </w:tr>
      <w:tr w:rsidR="0089065F" w:rsidRPr="0089065F" w14:paraId="5C96235F" w14:textId="77777777" w:rsidTr="009653AD">
        <w:trPr>
          <w:trHeight w:val="420"/>
        </w:trPr>
        <w:tc>
          <w:tcPr>
            <w:tcW w:w="2258" w:type="dxa"/>
            <w:vMerge/>
            <w:tcMar>
              <w:top w:w="100" w:type="dxa"/>
              <w:left w:w="100" w:type="dxa"/>
              <w:bottom w:w="100" w:type="dxa"/>
              <w:right w:w="100" w:type="dxa"/>
            </w:tcMar>
          </w:tcPr>
          <w:p w14:paraId="1A20F70C" w14:textId="77777777" w:rsidR="0089065F" w:rsidRPr="0089065F" w:rsidRDefault="0089065F" w:rsidP="009653AD">
            <w:pPr>
              <w:jc w:val="left"/>
              <w:rPr>
                <w:rFonts w:ascii="Arial" w:hAnsi="Arial" w:cs="Arial"/>
                <w:sz w:val="22"/>
              </w:rPr>
            </w:pPr>
          </w:p>
        </w:tc>
        <w:tc>
          <w:tcPr>
            <w:tcW w:w="4514" w:type="dxa"/>
            <w:gridSpan w:val="2"/>
            <w:tcMar>
              <w:top w:w="100" w:type="dxa"/>
              <w:left w:w="100" w:type="dxa"/>
              <w:bottom w:w="100" w:type="dxa"/>
              <w:right w:w="100" w:type="dxa"/>
            </w:tcMar>
          </w:tcPr>
          <w:p w14:paraId="7DB251E9" w14:textId="77777777" w:rsidR="0089065F" w:rsidRPr="0089065F" w:rsidRDefault="0089065F" w:rsidP="009653AD">
            <w:pPr>
              <w:jc w:val="left"/>
              <w:rPr>
                <w:rFonts w:ascii="Arial" w:hAnsi="Arial" w:cs="Arial"/>
                <w:sz w:val="22"/>
              </w:rPr>
            </w:pPr>
            <w:r w:rsidRPr="0089065F">
              <w:rPr>
                <w:rFonts w:ascii="Arial" w:hAnsi="Arial" w:cs="Arial"/>
                <w:sz w:val="22"/>
              </w:rPr>
              <w:t>Relevant background required for the reader</w:t>
            </w:r>
          </w:p>
        </w:tc>
        <w:tc>
          <w:tcPr>
            <w:tcW w:w="2257" w:type="dxa"/>
            <w:tcMar>
              <w:top w:w="100" w:type="dxa"/>
              <w:left w:w="100" w:type="dxa"/>
              <w:bottom w:w="100" w:type="dxa"/>
              <w:right w:w="100" w:type="dxa"/>
            </w:tcMar>
          </w:tcPr>
          <w:p w14:paraId="3CFD4D95" w14:textId="77777777" w:rsidR="0089065F" w:rsidRPr="0089065F" w:rsidRDefault="0089065F" w:rsidP="009653AD">
            <w:pPr>
              <w:jc w:val="left"/>
              <w:rPr>
                <w:rFonts w:ascii="Arial" w:hAnsi="Arial" w:cs="Arial"/>
                <w:sz w:val="22"/>
              </w:rPr>
            </w:pPr>
            <w:r w:rsidRPr="0089065F">
              <w:rPr>
                <w:rFonts w:ascii="Arial" w:hAnsi="Arial" w:cs="Arial"/>
                <w:sz w:val="22"/>
              </w:rPr>
              <w:t>Pengxiang Jia</w:t>
            </w:r>
          </w:p>
        </w:tc>
      </w:tr>
      <w:tr w:rsidR="0089065F" w:rsidRPr="0089065F" w14:paraId="7D6F8574" w14:textId="77777777" w:rsidTr="009653AD">
        <w:trPr>
          <w:trHeight w:val="420"/>
        </w:trPr>
        <w:tc>
          <w:tcPr>
            <w:tcW w:w="2258" w:type="dxa"/>
            <w:vMerge/>
            <w:tcMar>
              <w:top w:w="100" w:type="dxa"/>
              <w:left w:w="100" w:type="dxa"/>
              <w:bottom w:w="100" w:type="dxa"/>
              <w:right w:w="100" w:type="dxa"/>
            </w:tcMar>
          </w:tcPr>
          <w:p w14:paraId="06D7CFFA" w14:textId="77777777" w:rsidR="0089065F" w:rsidRPr="0089065F" w:rsidRDefault="0089065F" w:rsidP="009653AD">
            <w:pPr>
              <w:jc w:val="left"/>
              <w:rPr>
                <w:rFonts w:ascii="Arial" w:hAnsi="Arial" w:cs="Arial"/>
                <w:sz w:val="22"/>
              </w:rPr>
            </w:pPr>
          </w:p>
        </w:tc>
        <w:tc>
          <w:tcPr>
            <w:tcW w:w="4514" w:type="dxa"/>
            <w:gridSpan w:val="2"/>
            <w:tcMar>
              <w:top w:w="100" w:type="dxa"/>
              <w:left w:w="100" w:type="dxa"/>
              <w:bottom w:w="100" w:type="dxa"/>
              <w:right w:w="100" w:type="dxa"/>
            </w:tcMar>
          </w:tcPr>
          <w:p w14:paraId="205262D8" w14:textId="77777777" w:rsidR="0089065F" w:rsidRPr="0089065F" w:rsidRDefault="0089065F" w:rsidP="009653AD">
            <w:pPr>
              <w:jc w:val="left"/>
              <w:rPr>
                <w:rFonts w:ascii="Arial" w:hAnsi="Arial" w:cs="Arial"/>
                <w:sz w:val="22"/>
                <w:lang/>
              </w:rPr>
            </w:pPr>
            <w:r w:rsidRPr="0089065F">
              <w:rPr>
                <w:rFonts w:ascii="Arial" w:hAnsi="Arial" w:cs="Arial"/>
                <w:sz w:val="22"/>
              </w:rPr>
              <w:t>Requirements specification</w:t>
            </w:r>
          </w:p>
        </w:tc>
        <w:tc>
          <w:tcPr>
            <w:tcW w:w="2257" w:type="dxa"/>
            <w:tcMar>
              <w:top w:w="100" w:type="dxa"/>
              <w:left w:w="100" w:type="dxa"/>
              <w:bottom w:w="100" w:type="dxa"/>
              <w:right w:w="100" w:type="dxa"/>
            </w:tcMar>
          </w:tcPr>
          <w:p w14:paraId="13A6B4B7" w14:textId="77777777" w:rsidR="0089065F" w:rsidRPr="0089065F" w:rsidRDefault="0089065F" w:rsidP="009653AD">
            <w:pPr>
              <w:jc w:val="left"/>
              <w:rPr>
                <w:rFonts w:ascii="Arial" w:hAnsi="Arial" w:cs="Arial"/>
                <w:sz w:val="22"/>
                <w:lang/>
              </w:rPr>
            </w:pPr>
            <w:r w:rsidRPr="0089065F">
              <w:rPr>
                <w:rFonts w:ascii="Arial" w:hAnsi="Arial" w:cs="Arial"/>
                <w:sz w:val="22"/>
              </w:rPr>
              <w:t>Rich Chen* &amp; Haotian Shen</w:t>
            </w:r>
          </w:p>
        </w:tc>
      </w:tr>
      <w:tr w:rsidR="0089065F" w:rsidRPr="0089065F" w14:paraId="38B443E1" w14:textId="77777777" w:rsidTr="009653AD">
        <w:trPr>
          <w:trHeight w:val="420"/>
        </w:trPr>
        <w:tc>
          <w:tcPr>
            <w:tcW w:w="2258" w:type="dxa"/>
            <w:vMerge/>
            <w:tcMar>
              <w:top w:w="100" w:type="dxa"/>
              <w:left w:w="100" w:type="dxa"/>
              <w:bottom w:w="100" w:type="dxa"/>
              <w:right w:w="100" w:type="dxa"/>
            </w:tcMar>
          </w:tcPr>
          <w:p w14:paraId="3A5F9D17" w14:textId="77777777" w:rsidR="0089065F" w:rsidRPr="0089065F" w:rsidRDefault="0089065F" w:rsidP="009653AD">
            <w:pPr>
              <w:jc w:val="left"/>
              <w:rPr>
                <w:rFonts w:ascii="Arial" w:hAnsi="Arial" w:cs="Arial"/>
                <w:sz w:val="22"/>
              </w:rPr>
            </w:pPr>
          </w:p>
        </w:tc>
        <w:tc>
          <w:tcPr>
            <w:tcW w:w="4514" w:type="dxa"/>
            <w:gridSpan w:val="2"/>
            <w:tcMar>
              <w:top w:w="100" w:type="dxa"/>
              <w:left w:w="100" w:type="dxa"/>
              <w:bottom w:w="100" w:type="dxa"/>
              <w:right w:w="100" w:type="dxa"/>
            </w:tcMar>
          </w:tcPr>
          <w:p w14:paraId="011A4F34" w14:textId="77777777" w:rsidR="0089065F" w:rsidRPr="0089065F" w:rsidRDefault="0089065F" w:rsidP="009653AD">
            <w:pPr>
              <w:jc w:val="left"/>
              <w:rPr>
                <w:rFonts w:ascii="Arial" w:hAnsi="Arial" w:cs="Arial"/>
                <w:sz w:val="22"/>
              </w:rPr>
            </w:pPr>
            <w:r w:rsidRPr="0089065F">
              <w:rPr>
                <w:rFonts w:ascii="Arial" w:hAnsi="Arial" w:cs="Arial"/>
                <w:sz w:val="22"/>
              </w:rPr>
              <w:t>Timeline</w:t>
            </w:r>
          </w:p>
        </w:tc>
        <w:tc>
          <w:tcPr>
            <w:tcW w:w="2257" w:type="dxa"/>
            <w:tcMar>
              <w:top w:w="100" w:type="dxa"/>
              <w:left w:w="100" w:type="dxa"/>
              <w:bottom w:w="100" w:type="dxa"/>
              <w:right w:w="100" w:type="dxa"/>
            </w:tcMar>
          </w:tcPr>
          <w:p w14:paraId="695D3B2E" w14:textId="77777777" w:rsidR="0089065F" w:rsidRPr="0089065F" w:rsidRDefault="0089065F" w:rsidP="009653AD">
            <w:pPr>
              <w:jc w:val="left"/>
              <w:rPr>
                <w:rFonts w:ascii="Arial" w:hAnsi="Arial" w:cs="Arial"/>
                <w:sz w:val="22"/>
                <w:lang/>
              </w:rPr>
            </w:pPr>
            <w:r w:rsidRPr="0089065F">
              <w:rPr>
                <w:rFonts w:ascii="Arial" w:hAnsi="Arial" w:cs="Arial"/>
                <w:sz w:val="22"/>
              </w:rPr>
              <w:t>Zelan Xiang</w:t>
            </w:r>
          </w:p>
        </w:tc>
      </w:tr>
      <w:tr w:rsidR="0089065F" w:rsidRPr="0089065F" w14:paraId="49B7DCDF" w14:textId="77777777" w:rsidTr="009653AD">
        <w:trPr>
          <w:trHeight w:val="420"/>
        </w:trPr>
        <w:tc>
          <w:tcPr>
            <w:tcW w:w="2258" w:type="dxa"/>
            <w:vMerge/>
            <w:tcMar>
              <w:top w:w="100" w:type="dxa"/>
              <w:left w:w="100" w:type="dxa"/>
              <w:bottom w:w="100" w:type="dxa"/>
              <w:right w:w="100" w:type="dxa"/>
            </w:tcMar>
          </w:tcPr>
          <w:p w14:paraId="769CF0D1" w14:textId="77777777" w:rsidR="0089065F" w:rsidRPr="0089065F" w:rsidRDefault="0089065F" w:rsidP="009653AD">
            <w:pPr>
              <w:jc w:val="left"/>
              <w:rPr>
                <w:rFonts w:ascii="Arial" w:hAnsi="Arial" w:cs="Arial"/>
                <w:sz w:val="22"/>
              </w:rPr>
            </w:pPr>
          </w:p>
        </w:tc>
        <w:tc>
          <w:tcPr>
            <w:tcW w:w="4514" w:type="dxa"/>
            <w:gridSpan w:val="2"/>
            <w:tcMar>
              <w:top w:w="100" w:type="dxa"/>
              <w:left w:w="100" w:type="dxa"/>
              <w:bottom w:w="100" w:type="dxa"/>
              <w:right w:w="100" w:type="dxa"/>
            </w:tcMar>
          </w:tcPr>
          <w:p w14:paraId="7DCF7935" w14:textId="53ED1C85" w:rsidR="0089065F" w:rsidRPr="0089065F" w:rsidRDefault="0089065F" w:rsidP="009653AD">
            <w:pPr>
              <w:jc w:val="left"/>
              <w:rPr>
                <w:rFonts w:ascii="Arial" w:hAnsi="Arial" w:cs="Arial"/>
                <w:sz w:val="22"/>
                <w:lang/>
              </w:rPr>
            </w:pPr>
            <w:r w:rsidRPr="0089065F">
              <w:rPr>
                <w:rFonts w:ascii="Arial" w:hAnsi="Arial" w:cs="Arial"/>
                <w:sz w:val="22"/>
              </w:rPr>
              <w:t>Editing the report</w:t>
            </w:r>
          </w:p>
        </w:tc>
        <w:tc>
          <w:tcPr>
            <w:tcW w:w="2257" w:type="dxa"/>
            <w:tcMar>
              <w:top w:w="100" w:type="dxa"/>
              <w:left w:w="100" w:type="dxa"/>
              <w:bottom w:w="100" w:type="dxa"/>
              <w:right w:w="100" w:type="dxa"/>
            </w:tcMar>
          </w:tcPr>
          <w:p w14:paraId="1B69ED0D" w14:textId="77777777" w:rsidR="0089065F" w:rsidRPr="0089065F" w:rsidRDefault="0089065F" w:rsidP="009653AD">
            <w:pPr>
              <w:jc w:val="left"/>
              <w:rPr>
                <w:rFonts w:ascii="Arial" w:hAnsi="Arial" w:cs="Arial"/>
                <w:sz w:val="22"/>
              </w:rPr>
            </w:pPr>
            <w:r w:rsidRPr="0089065F">
              <w:rPr>
                <w:rFonts w:ascii="Arial" w:hAnsi="Arial" w:cs="Arial"/>
                <w:sz w:val="22"/>
              </w:rPr>
              <w:t>Rich Chen* &amp; Haotian Shen &amp; Zelan Xiang</w:t>
            </w:r>
          </w:p>
        </w:tc>
      </w:tr>
      <w:tr w:rsidR="0089065F" w:rsidRPr="0089065F" w14:paraId="45F21275" w14:textId="77777777" w:rsidTr="009653AD">
        <w:trPr>
          <w:trHeight w:val="420"/>
        </w:trPr>
        <w:tc>
          <w:tcPr>
            <w:tcW w:w="2258" w:type="dxa"/>
            <w:vMerge w:val="restart"/>
            <w:tcMar>
              <w:top w:w="100" w:type="dxa"/>
              <w:left w:w="100" w:type="dxa"/>
              <w:bottom w:w="100" w:type="dxa"/>
              <w:right w:w="100" w:type="dxa"/>
            </w:tcMar>
          </w:tcPr>
          <w:p w14:paraId="2DA125FD" w14:textId="77777777" w:rsidR="0089065F" w:rsidRPr="0089065F" w:rsidRDefault="0089065F" w:rsidP="009653AD">
            <w:pPr>
              <w:jc w:val="left"/>
              <w:rPr>
                <w:rFonts w:ascii="Arial" w:hAnsi="Arial" w:cs="Arial"/>
                <w:sz w:val="22"/>
              </w:rPr>
            </w:pPr>
            <w:r w:rsidRPr="0089065F">
              <w:rPr>
                <w:rFonts w:ascii="Arial" w:hAnsi="Arial" w:cs="Arial"/>
                <w:sz w:val="22"/>
              </w:rPr>
              <w:t>milestone 2</w:t>
            </w:r>
          </w:p>
        </w:tc>
        <w:tc>
          <w:tcPr>
            <w:tcW w:w="4514" w:type="dxa"/>
            <w:gridSpan w:val="2"/>
            <w:tcMar>
              <w:top w:w="100" w:type="dxa"/>
              <w:left w:w="100" w:type="dxa"/>
              <w:bottom w:w="100" w:type="dxa"/>
              <w:right w:w="100" w:type="dxa"/>
            </w:tcMar>
          </w:tcPr>
          <w:p w14:paraId="1A3B1F9F" w14:textId="77777777" w:rsidR="0089065F" w:rsidRPr="0089065F" w:rsidRDefault="0089065F" w:rsidP="009653AD">
            <w:pPr>
              <w:jc w:val="left"/>
              <w:rPr>
                <w:rFonts w:ascii="Arial" w:hAnsi="Arial" w:cs="Arial"/>
                <w:sz w:val="22"/>
              </w:rPr>
            </w:pPr>
            <w:r w:rsidRPr="0089065F">
              <w:rPr>
                <w:rFonts w:ascii="Arial" w:hAnsi="Arial" w:cs="Arial"/>
                <w:sz w:val="22"/>
              </w:rPr>
              <w:t>Purpose</w:t>
            </w:r>
          </w:p>
        </w:tc>
        <w:tc>
          <w:tcPr>
            <w:tcW w:w="2257" w:type="dxa"/>
            <w:tcMar>
              <w:top w:w="100" w:type="dxa"/>
              <w:left w:w="100" w:type="dxa"/>
              <w:bottom w:w="100" w:type="dxa"/>
              <w:right w:w="100" w:type="dxa"/>
            </w:tcMar>
          </w:tcPr>
          <w:p w14:paraId="6938DFE4" w14:textId="77777777" w:rsidR="0089065F" w:rsidRPr="0089065F" w:rsidRDefault="0089065F" w:rsidP="009653AD">
            <w:pPr>
              <w:jc w:val="left"/>
              <w:rPr>
                <w:rFonts w:ascii="Arial" w:hAnsi="Arial" w:cs="Arial"/>
                <w:sz w:val="22"/>
              </w:rPr>
            </w:pPr>
            <w:r w:rsidRPr="0089065F">
              <w:rPr>
                <w:rFonts w:ascii="Arial" w:hAnsi="Arial" w:cs="Arial"/>
                <w:sz w:val="22"/>
              </w:rPr>
              <w:t>Zelan Xiang</w:t>
            </w:r>
          </w:p>
        </w:tc>
      </w:tr>
      <w:tr w:rsidR="0089065F" w:rsidRPr="0089065F" w14:paraId="2514AEBC" w14:textId="77777777" w:rsidTr="009653AD">
        <w:trPr>
          <w:trHeight w:val="420"/>
        </w:trPr>
        <w:tc>
          <w:tcPr>
            <w:tcW w:w="2258" w:type="dxa"/>
            <w:vMerge/>
            <w:tcMar>
              <w:top w:w="100" w:type="dxa"/>
              <w:left w:w="100" w:type="dxa"/>
              <w:bottom w:w="100" w:type="dxa"/>
              <w:right w:w="100" w:type="dxa"/>
            </w:tcMar>
          </w:tcPr>
          <w:p w14:paraId="72BAEA2B" w14:textId="77777777" w:rsidR="0089065F" w:rsidRPr="0089065F" w:rsidRDefault="0089065F" w:rsidP="009653AD">
            <w:pPr>
              <w:jc w:val="left"/>
              <w:rPr>
                <w:rFonts w:ascii="Arial" w:hAnsi="Arial" w:cs="Arial"/>
                <w:sz w:val="22"/>
              </w:rPr>
            </w:pPr>
          </w:p>
        </w:tc>
        <w:tc>
          <w:tcPr>
            <w:tcW w:w="4514" w:type="dxa"/>
            <w:gridSpan w:val="2"/>
            <w:tcMar>
              <w:top w:w="100" w:type="dxa"/>
              <w:left w:w="100" w:type="dxa"/>
              <w:bottom w:w="100" w:type="dxa"/>
              <w:right w:w="100" w:type="dxa"/>
            </w:tcMar>
          </w:tcPr>
          <w:p w14:paraId="07B66165" w14:textId="77777777" w:rsidR="0089065F" w:rsidRPr="0089065F" w:rsidRDefault="0089065F" w:rsidP="009653AD">
            <w:pPr>
              <w:jc w:val="left"/>
              <w:rPr>
                <w:rFonts w:ascii="Arial" w:hAnsi="Arial" w:cs="Arial"/>
                <w:sz w:val="22"/>
              </w:rPr>
            </w:pPr>
            <w:r w:rsidRPr="0089065F">
              <w:rPr>
                <w:rFonts w:ascii="Arial" w:hAnsi="Arial" w:cs="Arial"/>
                <w:sz w:val="22"/>
              </w:rPr>
              <w:t xml:space="preserve">Relevant Background Required for the Reader </w:t>
            </w:r>
          </w:p>
          <w:p w14:paraId="7AC31736" w14:textId="77777777" w:rsidR="0089065F" w:rsidRPr="0089065F" w:rsidRDefault="0089065F" w:rsidP="009653AD">
            <w:pPr>
              <w:jc w:val="left"/>
              <w:rPr>
                <w:rFonts w:ascii="Arial" w:hAnsi="Arial" w:cs="Arial"/>
                <w:sz w:val="22"/>
              </w:rPr>
            </w:pPr>
          </w:p>
        </w:tc>
        <w:tc>
          <w:tcPr>
            <w:tcW w:w="2257" w:type="dxa"/>
            <w:tcMar>
              <w:top w:w="100" w:type="dxa"/>
              <w:left w:w="100" w:type="dxa"/>
              <w:bottom w:w="100" w:type="dxa"/>
              <w:right w:w="100" w:type="dxa"/>
            </w:tcMar>
          </w:tcPr>
          <w:p w14:paraId="295E6350" w14:textId="77777777" w:rsidR="0089065F" w:rsidRPr="0089065F" w:rsidRDefault="0089065F" w:rsidP="009653AD">
            <w:pPr>
              <w:jc w:val="left"/>
              <w:rPr>
                <w:rFonts w:ascii="Arial" w:hAnsi="Arial" w:cs="Arial"/>
                <w:sz w:val="22"/>
              </w:rPr>
            </w:pPr>
            <w:r w:rsidRPr="0089065F">
              <w:rPr>
                <w:rFonts w:ascii="Arial" w:hAnsi="Arial" w:cs="Arial"/>
                <w:sz w:val="22"/>
              </w:rPr>
              <w:t xml:space="preserve">Zelan Xiang </w:t>
            </w:r>
          </w:p>
        </w:tc>
      </w:tr>
      <w:tr w:rsidR="0089065F" w:rsidRPr="0089065F" w14:paraId="582A5FC9" w14:textId="77777777" w:rsidTr="009653AD">
        <w:trPr>
          <w:trHeight w:val="420"/>
        </w:trPr>
        <w:tc>
          <w:tcPr>
            <w:tcW w:w="2258" w:type="dxa"/>
            <w:vMerge/>
            <w:tcMar>
              <w:top w:w="100" w:type="dxa"/>
              <w:left w:w="100" w:type="dxa"/>
              <w:bottom w:w="100" w:type="dxa"/>
              <w:right w:w="100" w:type="dxa"/>
            </w:tcMar>
          </w:tcPr>
          <w:p w14:paraId="25801E64" w14:textId="77777777" w:rsidR="0089065F" w:rsidRPr="0089065F" w:rsidRDefault="0089065F" w:rsidP="009653AD">
            <w:pPr>
              <w:jc w:val="left"/>
              <w:rPr>
                <w:rFonts w:ascii="Arial" w:hAnsi="Arial" w:cs="Arial"/>
                <w:sz w:val="22"/>
              </w:rPr>
            </w:pPr>
          </w:p>
        </w:tc>
        <w:tc>
          <w:tcPr>
            <w:tcW w:w="4514" w:type="dxa"/>
            <w:gridSpan w:val="2"/>
            <w:tcMar>
              <w:top w:w="100" w:type="dxa"/>
              <w:left w:w="100" w:type="dxa"/>
              <w:bottom w:w="100" w:type="dxa"/>
              <w:right w:w="100" w:type="dxa"/>
            </w:tcMar>
          </w:tcPr>
          <w:p w14:paraId="3F1AAFBB" w14:textId="77777777" w:rsidR="0089065F" w:rsidRPr="0089065F" w:rsidRDefault="0089065F" w:rsidP="009653AD">
            <w:pPr>
              <w:jc w:val="left"/>
              <w:rPr>
                <w:rFonts w:ascii="Arial" w:hAnsi="Arial" w:cs="Arial"/>
                <w:sz w:val="22"/>
              </w:rPr>
            </w:pPr>
            <w:r w:rsidRPr="0089065F">
              <w:rPr>
                <w:rFonts w:ascii="Arial" w:hAnsi="Arial" w:cs="Arial"/>
                <w:sz w:val="22"/>
              </w:rPr>
              <w:t xml:space="preserve">Design process and decisions </w:t>
            </w:r>
          </w:p>
        </w:tc>
        <w:tc>
          <w:tcPr>
            <w:tcW w:w="2257" w:type="dxa"/>
            <w:tcMar>
              <w:top w:w="100" w:type="dxa"/>
              <w:left w:w="100" w:type="dxa"/>
              <w:bottom w:w="100" w:type="dxa"/>
              <w:right w:w="100" w:type="dxa"/>
            </w:tcMar>
          </w:tcPr>
          <w:p w14:paraId="7DD464C2" w14:textId="77777777" w:rsidR="0089065F" w:rsidRPr="0089065F" w:rsidRDefault="0089065F" w:rsidP="009653AD">
            <w:pPr>
              <w:jc w:val="left"/>
              <w:rPr>
                <w:rFonts w:ascii="Arial" w:hAnsi="Arial" w:cs="Arial"/>
                <w:sz w:val="22"/>
              </w:rPr>
            </w:pPr>
            <w:r w:rsidRPr="0089065F">
              <w:rPr>
                <w:rFonts w:ascii="Arial" w:hAnsi="Arial" w:cs="Arial"/>
                <w:sz w:val="22"/>
              </w:rPr>
              <w:t xml:space="preserve">Haotian Shen </w:t>
            </w:r>
          </w:p>
        </w:tc>
      </w:tr>
      <w:tr w:rsidR="0089065F" w:rsidRPr="0089065F" w14:paraId="76B66BD8" w14:textId="77777777" w:rsidTr="0052501F">
        <w:trPr>
          <w:trHeight w:val="420"/>
        </w:trPr>
        <w:tc>
          <w:tcPr>
            <w:tcW w:w="2258" w:type="dxa"/>
            <w:vMerge/>
            <w:tcMar>
              <w:top w:w="100" w:type="dxa"/>
              <w:left w:w="100" w:type="dxa"/>
              <w:bottom w:w="100" w:type="dxa"/>
              <w:right w:w="100" w:type="dxa"/>
            </w:tcMar>
          </w:tcPr>
          <w:p w14:paraId="6CA97EDA" w14:textId="77777777" w:rsidR="0089065F" w:rsidRPr="0089065F" w:rsidRDefault="0089065F" w:rsidP="009653AD">
            <w:pPr>
              <w:jc w:val="left"/>
              <w:rPr>
                <w:rFonts w:ascii="Arial" w:hAnsi="Arial" w:cs="Arial"/>
                <w:sz w:val="22"/>
              </w:rPr>
            </w:pPr>
          </w:p>
        </w:tc>
        <w:tc>
          <w:tcPr>
            <w:tcW w:w="2027" w:type="dxa"/>
            <w:vMerge w:val="restart"/>
            <w:tcMar>
              <w:top w:w="100" w:type="dxa"/>
              <w:left w:w="100" w:type="dxa"/>
              <w:bottom w:w="100" w:type="dxa"/>
              <w:right w:w="100" w:type="dxa"/>
            </w:tcMar>
          </w:tcPr>
          <w:p w14:paraId="3D74736C" w14:textId="77777777" w:rsidR="0089065F" w:rsidRPr="0089065F" w:rsidRDefault="0089065F" w:rsidP="009653AD">
            <w:pPr>
              <w:jc w:val="left"/>
              <w:rPr>
                <w:rFonts w:ascii="Arial" w:hAnsi="Arial" w:cs="Arial"/>
                <w:sz w:val="22"/>
              </w:rPr>
            </w:pPr>
            <w:r w:rsidRPr="0089065F">
              <w:rPr>
                <w:rFonts w:ascii="Arial" w:hAnsi="Arial" w:cs="Arial"/>
                <w:sz w:val="22"/>
              </w:rPr>
              <w:t>UML diagram and textual</w:t>
            </w:r>
          </w:p>
        </w:tc>
        <w:tc>
          <w:tcPr>
            <w:tcW w:w="2487" w:type="dxa"/>
            <w:tcMar>
              <w:top w:w="100" w:type="dxa"/>
              <w:left w:w="100" w:type="dxa"/>
              <w:bottom w:w="100" w:type="dxa"/>
              <w:right w:w="100" w:type="dxa"/>
            </w:tcMar>
          </w:tcPr>
          <w:p w14:paraId="377CC463" w14:textId="77777777" w:rsidR="0089065F" w:rsidRPr="0089065F" w:rsidRDefault="0089065F" w:rsidP="009653AD">
            <w:pPr>
              <w:jc w:val="left"/>
              <w:rPr>
                <w:rFonts w:ascii="Arial" w:hAnsi="Arial" w:cs="Arial"/>
                <w:sz w:val="22"/>
              </w:rPr>
            </w:pPr>
            <w:r w:rsidRPr="0089065F">
              <w:rPr>
                <w:rFonts w:ascii="Arial" w:hAnsi="Arial" w:cs="Arial"/>
                <w:sz w:val="22"/>
              </w:rPr>
              <w:t xml:space="preserve">Class diagram </w:t>
            </w:r>
          </w:p>
        </w:tc>
        <w:tc>
          <w:tcPr>
            <w:tcW w:w="2257" w:type="dxa"/>
            <w:tcMar>
              <w:top w:w="100" w:type="dxa"/>
              <w:left w:w="100" w:type="dxa"/>
              <w:bottom w:w="100" w:type="dxa"/>
              <w:right w:w="100" w:type="dxa"/>
            </w:tcMar>
          </w:tcPr>
          <w:p w14:paraId="4886CEC0" w14:textId="77777777" w:rsidR="0089065F" w:rsidRPr="0089065F" w:rsidRDefault="0089065F" w:rsidP="009653AD">
            <w:pPr>
              <w:jc w:val="left"/>
              <w:rPr>
                <w:rFonts w:ascii="Arial" w:hAnsi="Arial" w:cs="Arial"/>
                <w:sz w:val="22"/>
              </w:rPr>
            </w:pPr>
            <w:r w:rsidRPr="0089065F">
              <w:rPr>
                <w:rFonts w:ascii="Arial" w:hAnsi="Arial" w:cs="Arial"/>
                <w:sz w:val="22"/>
              </w:rPr>
              <w:t xml:space="preserve"> Zelan Xiang &amp; Haotian Shen </w:t>
            </w:r>
          </w:p>
        </w:tc>
      </w:tr>
      <w:tr w:rsidR="0089065F" w:rsidRPr="0089065F" w14:paraId="425B7BB4" w14:textId="77777777" w:rsidTr="0052501F">
        <w:trPr>
          <w:trHeight w:val="420"/>
        </w:trPr>
        <w:tc>
          <w:tcPr>
            <w:tcW w:w="2258" w:type="dxa"/>
            <w:vMerge/>
            <w:tcMar>
              <w:top w:w="100" w:type="dxa"/>
              <w:left w:w="100" w:type="dxa"/>
              <w:bottom w:w="100" w:type="dxa"/>
              <w:right w:w="100" w:type="dxa"/>
            </w:tcMar>
          </w:tcPr>
          <w:p w14:paraId="4F544457" w14:textId="77777777" w:rsidR="0089065F" w:rsidRPr="0089065F" w:rsidRDefault="0089065F" w:rsidP="009653AD">
            <w:pPr>
              <w:jc w:val="left"/>
              <w:rPr>
                <w:rFonts w:ascii="Arial" w:hAnsi="Arial" w:cs="Arial"/>
                <w:sz w:val="22"/>
              </w:rPr>
            </w:pPr>
          </w:p>
        </w:tc>
        <w:tc>
          <w:tcPr>
            <w:tcW w:w="2027" w:type="dxa"/>
            <w:vMerge/>
            <w:tcMar>
              <w:top w:w="100" w:type="dxa"/>
              <w:left w:w="100" w:type="dxa"/>
              <w:bottom w:w="100" w:type="dxa"/>
              <w:right w:w="100" w:type="dxa"/>
            </w:tcMar>
          </w:tcPr>
          <w:p w14:paraId="6ECE95A5" w14:textId="77777777" w:rsidR="0089065F" w:rsidRPr="0089065F" w:rsidRDefault="0089065F" w:rsidP="009653AD">
            <w:pPr>
              <w:jc w:val="left"/>
              <w:rPr>
                <w:rFonts w:ascii="Arial" w:hAnsi="Arial" w:cs="Arial"/>
                <w:sz w:val="22"/>
              </w:rPr>
            </w:pPr>
          </w:p>
        </w:tc>
        <w:tc>
          <w:tcPr>
            <w:tcW w:w="2487" w:type="dxa"/>
            <w:tcMar>
              <w:top w:w="100" w:type="dxa"/>
              <w:left w:w="100" w:type="dxa"/>
              <w:bottom w:w="100" w:type="dxa"/>
              <w:right w:w="100" w:type="dxa"/>
            </w:tcMar>
          </w:tcPr>
          <w:p w14:paraId="064FC532" w14:textId="77777777" w:rsidR="0089065F" w:rsidRPr="0089065F" w:rsidRDefault="0089065F" w:rsidP="009653AD">
            <w:pPr>
              <w:jc w:val="left"/>
              <w:rPr>
                <w:rFonts w:ascii="Arial" w:hAnsi="Arial" w:cs="Arial"/>
                <w:sz w:val="22"/>
              </w:rPr>
            </w:pPr>
            <w:r w:rsidRPr="0089065F">
              <w:rPr>
                <w:rFonts w:ascii="Arial" w:hAnsi="Arial" w:cs="Arial"/>
                <w:sz w:val="22"/>
              </w:rPr>
              <w:t xml:space="preserve">Activity diagram </w:t>
            </w:r>
          </w:p>
        </w:tc>
        <w:tc>
          <w:tcPr>
            <w:tcW w:w="2257" w:type="dxa"/>
            <w:tcMar>
              <w:top w:w="100" w:type="dxa"/>
              <w:left w:w="100" w:type="dxa"/>
              <w:bottom w:w="100" w:type="dxa"/>
              <w:right w:w="100" w:type="dxa"/>
            </w:tcMar>
          </w:tcPr>
          <w:p w14:paraId="3D4CB228" w14:textId="77777777" w:rsidR="0089065F" w:rsidRPr="0089065F" w:rsidRDefault="0089065F" w:rsidP="009653AD">
            <w:pPr>
              <w:jc w:val="left"/>
              <w:rPr>
                <w:rFonts w:ascii="Arial" w:hAnsi="Arial" w:cs="Arial"/>
                <w:sz w:val="22"/>
              </w:rPr>
            </w:pPr>
            <w:r w:rsidRPr="0089065F">
              <w:rPr>
                <w:rFonts w:ascii="Arial" w:hAnsi="Arial" w:cs="Arial"/>
                <w:sz w:val="22"/>
              </w:rPr>
              <w:t xml:space="preserve">Zelan Xiang </w:t>
            </w:r>
          </w:p>
        </w:tc>
      </w:tr>
      <w:tr w:rsidR="0089065F" w:rsidRPr="0089065F" w14:paraId="0FD62849" w14:textId="77777777" w:rsidTr="0052501F">
        <w:trPr>
          <w:trHeight w:val="420"/>
        </w:trPr>
        <w:tc>
          <w:tcPr>
            <w:tcW w:w="2258" w:type="dxa"/>
            <w:vMerge/>
            <w:tcMar>
              <w:top w:w="100" w:type="dxa"/>
              <w:left w:w="100" w:type="dxa"/>
              <w:bottom w:w="100" w:type="dxa"/>
              <w:right w:w="100" w:type="dxa"/>
            </w:tcMar>
          </w:tcPr>
          <w:p w14:paraId="4AA573B1" w14:textId="77777777" w:rsidR="0089065F" w:rsidRPr="0089065F" w:rsidRDefault="0089065F" w:rsidP="009653AD">
            <w:pPr>
              <w:jc w:val="left"/>
              <w:rPr>
                <w:rFonts w:ascii="Arial" w:hAnsi="Arial" w:cs="Arial"/>
                <w:sz w:val="22"/>
              </w:rPr>
            </w:pPr>
          </w:p>
        </w:tc>
        <w:tc>
          <w:tcPr>
            <w:tcW w:w="2027" w:type="dxa"/>
            <w:vMerge/>
            <w:tcMar>
              <w:top w:w="100" w:type="dxa"/>
              <w:left w:w="100" w:type="dxa"/>
              <w:bottom w:w="100" w:type="dxa"/>
              <w:right w:w="100" w:type="dxa"/>
            </w:tcMar>
          </w:tcPr>
          <w:p w14:paraId="48543C32" w14:textId="77777777" w:rsidR="0089065F" w:rsidRPr="0089065F" w:rsidRDefault="0089065F" w:rsidP="009653AD">
            <w:pPr>
              <w:jc w:val="left"/>
              <w:rPr>
                <w:rFonts w:ascii="Arial" w:hAnsi="Arial" w:cs="Arial"/>
                <w:sz w:val="22"/>
              </w:rPr>
            </w:pPr>
          </w:p>
        </w:tc>
        <w:tc>
          <w:tcPr>
            <w:tcW w:w="2487" w:type="dxa"/>
            <w:tcMar>
              <w:top w:w="100" w:type="dxa"/>
              <w:left w:w="100" w:type="dxa"/>
              <w:bottom w:w="100" w:type="dxa"/>
              <w:right w:w="100" w:type="dxa"/>
            </w:tcMar>
          </w:tcPr>
          <w:p w14:paraId="62961D68" w14:textId="77777777" w:rsidR="0089065F" w:rsidRPr="0089065F" w:rsidRDefault="0089065F" w:rsidP="009653AD">
            <w:pPr>
              <w:jc w:val="left"/>
              <w:rPr>
                <w:rFonts w:ascii="Arial" w:hAnsi="Arial" w:cs="Arial"/>
                <w:sz w:val="22"/>
              </w:rPr>
            </w:pPr>
            <w:r w:rsidRPr="0089065F">
              <w:rPr>
                <w:rFonts w:ascii="Arial" w:hAnsi="Arial" w:cs="Arial"/>
                <w:sz w:val="22"/>
              </w:rPr>
              <w:t>Use Case diagram</w:t>
            </w:r>
          </w:p>
        </w:tc>
        <w:tc>
          <w:tcPr>
            <w:tcW w:w="2257" w:type="dxa"/>
            <w:tcMar>
              <w:top w:w="100" w:type="dxa"/>
              <w:left w:w="100" w:type="dxa"/>
              <w:bottom w:w="100" w:type="dxa"/>
              <w:right w:w="100" w:type="dxa"/>
            </w:tcMar>
          </w:tcPr>
          <w:p w14:paraId="33F3176B" w14:textId="77777777" w:rsidR="0089065F" w:rsidRPr="0089065F" w:rsidRDefault="0089065F" w:rsidP="009653AD">
            <w:pPr>
              <w:jc w:val="left"/>
              <w:rPr>
                <w:rFonts w:ascii="Arial" w:hAnsi="Arial" w:cs="Arial"/>
                <w:sz w:val="22"/>
              </w:rPr>
            </w:pPr>
            <w:r w:rsidRPr="0089065F">
              <w:rPr>
                <w:rFonts w:ascii="Arial" w:hAnsi="Arial" w:cs="Arial"/>
                <w:sz w:val="22"/>
              </w:rPr>
              <w:t xml:space="preserve">Zelan Xiang </w:t>
            </w:r>
          </w:p>
        </w:tc>
      </w:tr>
      <w:tr w:rsidR="0089065F" w:rsidRPr="0089065F" w14:paraId="2179FF42" w14:textId="77777777" w:rsidTr="0052501F">
        <w:trPr>
          <w:trHeight w:val="420"/>
        </w:trPr>
        <w:tc>
          <w:tcPr>
            <w:tcW w:w="2258" w:type="dxa"/>
            <w:vMerge/>
            <w:tcMar>
              <w:top w:w="100" w:type="dxa"/>
              <w:left w:w="100" w:type="dxa"/>
              <w:bottom w:w="100" w:type="dxa"/>
              <w:right w:w="100" w:type="dxa"/>
            </w:tcMar>
          </w:tcPr>
          <w:p w14:paraId="25D425C7" w14:textId="77777777" w:rsidR="0089065F" w:rsidRPr="0089065F" w:rsidRDefault="0089065F" w:rsidP="009653AD">
            <w:pPr>
              <w:jc w:val="left"/>
              <w:rPr>
                <w:rFonts w:ascii="Arial" w:hAnsi="Arial" w:cs="Arial"/>
                <w:sz w:val="22"/>
              </w:rPr>
            </w:pPr>
          </w:p>
        </w:tc>
        <w:tc>
          <w:tcPr>
            <w:tcW w:w="2027" w:type="dxa"/>
            <w:vMerge/>
            <w:tcMar>
              <w:top w:w="100" w:type="dxa"/>
              <w:left w:w="100" w:type="dxa"/>
              <w:bottom w:w="100" w:type="dxa"/>
              <w:right w:w="100" w:type="dxa"/>
            </w:tcMar>
          </w:tcPr>
          <w:p w14:paraId="56BA120B" w14:textId="77777777" w:rsidR="0089065F" w:rsidRPr="0089065F" w:rsidRDefault="0089065F" w:rsidP="009653AD">
            <w:pPr>
              <w:jc w:val="left"/>
              <w:rPr>
                <w:rFonts w:ascii="Arial" w:hAnsi="Arial" w:cs="Arial"/>
                <w:sz w:val="22"/>
              </w:rPr>
            </w:pPr>
          </w:p>
        </w:tc>
        <w:tc>
          <w:tcPr>
            <w:tcW w:w="2487" w:type="dxa"/>
            <w:tcMar>
              <w:top w:w="100" w:type="dxa"/>
              <w:left w:w="100" w:type="dxa"/>
              <w:bottom w:w="100" w:type="dxa"/>
              <w:right w:w="100" w:type="dxa"/>
            </w:tcMar>
          </w:tcPr>
          <w:p w14:paraId="3B53062A" w14:textId="77777777" w:rsidR="0089065F" w:rsidRPr="0089065F" w:rsidRDefault="0089065F" w:rsidP="009653AD">
            <w:pPr>
              <w:jc w:val="left"/>
              <w:rPr>
                <w:rFonts w:ascii="Arial" w:hAnsi="Arial" w:cs="Arial"/>
                <w:sz w:val="22"/>
              </w:rPr>
            </w:pPr>
            <w:r w:rsidRPr="0089065F">
              <w:rPr>
                <w:rFonts w:ascii="Arial" w:hAnsi="Arial" w:cs="Arial"/>
                <w:sz w:val="22"/>
              </w:rPr>
              <w:t>Use Cases</w:t>
            </w:r>
          </w:p>
        </w:tc>
        <w:tc>
          <w:tcPr>
            <w:tcW w:w="2257" w:type="dxa"/>
            <w:tcMar>
              <w:top w:w="100" w:type="dxa"/>
              <w:left w:w="100" w:type="dxa"/>
              <w:bottom w:w="100" w:type="dxa"/>
              <w:right w:w="100" w:type="dxa"/>
            </w:tcMar>
          </w:tcPr>
          <w:p w14:paraId="7B204EBF" w14:textId="77777777" w:rsidR="0089065F" w:rsidRPr="0089065F" w:rsidRDefault="0089065F" w:rsidP="009653AD">
            <w:pPr>
              <w:jc w:val="left"/>
              <w:rPr>
                <w:rFonts w:ascii="Arial" w:hAnsi="Arial" w:cs="Arial"/>
                <w:sz w:val="22"/>
              </w:rPr>
            </w:pPr>
            <w:r w:rsidRPr="0089065F">
              <w:rPr>
                <w:rFonts w:ascii="Arial" w:hAnsi="Arial" w:cs="Arial"/>
                <w:sz w:val="22"/>
              </w:rPr>
              <w:t>Zelan Xiang &amp; Haotian Shen</w:t>
            </w:r>
          </w:p>
        </w:tc>
      </w:tr>
      <w:tr w:rsidR="0089065F" w:rsidRPr="0089065F" w14:paraId="04221694" w14:textId="77777777" w:rsidTr="009653AD">
        <w:trPr>
          <w:trHeight w:val="420"/>
        </w:trPr>
        <w:tc>
          <w:tcPr>
            <w:tcW w:w="2258" w:type="dxa"/>
            <w:vMerge/>
            <w:tcMar>
              <w:top w:w="100" w:type="dxa"/>
              <w:left w:w="100" w:type="dxa"/>
              <w:bottom w:w="100" w:type="dxa"/>
              <w:right w:w="100" w:type="dxa"/>
            </w:tcMar>
          </w:tcPr>
          <w:p w14:paraId="604242D8" w14:textId="77777777" w:rsidR="0089065F" w:rsidRPr="0089065F" w:rsidRDefault="0089065F" w:rsidP="009653AD">
            <w:pPr>
              <w:jc w:val="left"/>
              <w:rPr>
                <w:rFonts w:ascii="Arial" w:hAnsi="Arial" w:cs="Arial"/>
                <w:sz w:val="22"/>
              </w:rPr>
            </w:pPr>
          </w:p>
        </w:tc>
        <w:tc>
          <w:tcPr>
            <w:tcW w:w="4514" w:type="dxa"/>
            <w:gridSpan w:val="2"/>
            <w:tcMar>
              <w:top w:w="100" w:type="dxa"/>
              <w:left w:w="100" w:type="dxa"/>
              <w:bottom w:w="100" w:type="dxa"/>
              <w:right w:w="100" w:type="dxa"/>
            </w:tcMar>
          </w:tcPr>
          <w:p w14:paraId="690B3753" w14:textId="77777777" w:rsidR="0089065F" w:rsidRPr="0089065F" w:rsidRDefault="0089065F" w:rsidP="009653AD">
            <w:pPr>
              <w:jc w:val="left"/>
              <w:rPr>
                <w:rFonts w:ascii="Arial" w:hAnsi="Arial" w:cs="Arial"/>
                <w:sz w:val="22"/>
              </w:rPr>
            </w:pPr>
            <w:r w:rsidRPr="0089065F">
              <w:rPr>
                <w:rFonts w:ascii="Arial" w:hAnsi="Arial" w:cs="Arial"/>
                <w:sz w:val="22"/>
              </w:rPr>
              <w:t>Implementation plan</w:t>
            </w:r>
          </w:p>
        </w:tc>
        <w:tc>
          <w:tcPr>
            <w:tcW w:w="2257" w:type="dxa"/>
            <w:tcMar>
              <w:top w:w="100" w:type="dxa"/>
              <w:left w:w="100" w:type="dxa"/>
              <w:bottom w:w="100" w:type="dxa"/>
              <w:right w:w="100" w:type="dxa"/>
            </w:tcMar>
          </w:tcPr>
          <w:p w14:paraId="6E5669B4" w14:textId="77777777" w:rsidR="0089065F" w:rsidRPr="0089065F" w:rsidRDefault="0089065F" w:rsidP="009653AD">
            <w:pPr>
              <w:jc w:val="left"/>
              <w:rPr>
                <w:rFonts w:ascii="Arial" w:hAnsi="Arial" w:cs="Arial"/>
                <w:sz w:val="22"/>
              </w:rPr>
            </w:pPr>
            <w:r w:rsidRPr="0089065F">
              <w:rPr>
                <w:rFonts w:ascii="Arial" w:hAnsi="Arial" w:cs="Arial"/>
                <w:sz w:val="22"/>
              </w:rPr>
              <w:t>Zelan Xiang &amp; Haotian Shen</w:t>
            </w:r>
          </w:p>
        </w:tc>
      </w:tr>
      <w:tr w:rsidR="0089065F" w:rsidRPr="0089065F" w14:paraId="54446C62" w14:textId="77777777" w:rsidTr="009653AD">
        <w:trPr>
          <w:trHeight w:val="420"/>
        </w:trPr>
        <w:tc>
          <w:tcPr>
            <w:tcW w:w="2258" w:type="dxa"/>
            <w:vMerge/>
            <w:tcMar>
              <w:top w:w="100" w:type="dxa"/>
              <w:left w:w="100" w:type="dxa"/>
              <w:bottom w:w="100" w:type="dxa"/>
              <w:right w:w="100" w:type="dxa"/>
            </w:tcMar>
          </w:tcPr>
          <w:p w14:paraId="2AC8ECBB" w14:textId="77777777" w:rsidR="0089065F" w:rsidRPr="0089065F" w:rsidRDefault="0089065F" w:rsidP="009653AD">
            <w:pPr>
              <w:jc w:val="left"/>
              <w:rPr>
                <w:rFonts w:ascii="Arial" w:hAnsi="Arial" w:cs="Arial"/>
                <w:sz w:val="22"/>
              </w:rPr>
            </w:pPr>
          </w:p>
        </w:tc>
        <w:tc>
          <w:tcPr>
            <w:tcW w:w="4514" w:type="dxa"/>
            <w:gridSpan w:val="2"/>
            <w:tcMar>
              <w:top w:w="100" w:type="dxa"/>
              <w:left w:w="100" w:type="dxa"/>
              <w:bottom w:w="100" w:type="dxa"/>
              <w:right w:w="100" w:type="dxa"/>
            </w:tcMar>
          </w:tcPr>
          <w:p w14:paraId="792E87EA" w14:textId="55EF3E72" w:rsidR="0089065F" w:rsidRPr="0089065F" w:rsidRDefault="0089065F" w:rsidP="009653AD">
            <w:pPr>
              <w:jc w:val="left"/>
              <w:rPr>
                <w:rFonts w:ascii="Arial" w:hAnsi="Arial" w:cs="Arial"/>
                <w:sz w:val="22"/>
              </w:rPr>
            </w:pPr>
            <w:r w:rsidRPr="0089065F">
              <w:rPr>
                <w:rFonts w:ascii="Arial" w:hAnsi="Arial" w:cs="Arial"/>
                <w:sz w:val="22"/>
              </w:rPr>
              <w:t>Update Project Plan</w:t>
            </w:r>
          </w:p>
        </w:tc>
        <w:tc>
          <w:tcPr>
            <w:tcW w:w="2257" w:type="dxa"/>
            <w:tcMar>
              <w:top w:w="100" w:type="dxa"/>
              <w:left w:w="100" w:type="dxa"/>
              <w:bottom w:w="100" w:type="dxa"/>
              <w:right w:w="100" w:type="dxa"/>
            </w:tcMar>
          </w:tcPr>
          <w:p w14:paraId="09210EE0" w14:textId="77777777" w:rsidR="0089065F" w:rsidRPr="0089065F" w:rsidRDefault="0089065F" w:rsidP="009653AD">
            <w:pPr>
              <w:jc w:val="left"/>
              <w:rPr>
                <w:rFonts w:ascii="Arial" w:hAnsi="Arial" w:cs="Arial"/>
                <w:sz w:val="22"/>
              </w:rPr>
            </w:pPr>
            <w:r w:rsidRPr="0089065F">
              <w:rPr>
                <w:rFonts w:ascii="Arial" w:hAnsi="Arial" w:cs="Arial"/>
                <w:sz w:val="22"/>
              </w:rPr>
              <w:t>Zelan Xiang</w:t>
            </w:r>
          </w:p>
        </w:tc>
      </w:tr>
      <w:tr w:rsidR="0089065F" w:rsidRPr="0089065F" w14:paraId="33F50D05" w14:textId="77777777" w:rsidTr="009653AD">
        <w:trPr>
          <w:trHeight w:val="420"/>
        </w:trPr>
        <w:tc>
          <w:tcPr>
            <w:tcW w:w="2258" w:type="dxa"/>
            <w:vMerge/>
            <w:tcMar>
              <w:top w:w="100" w:type="dxa"/>
              <w:left w:w="100" w:type="dxa"/>
              <w:bottom w:w="100" w:type="dxa"/>
              <w:right w:w="100" w:type="dxa"/>
            </w:tcMar>
          </w:tcPr>
          <w:p w14:paraId="5FFED09A" w14:textId="77777777" w:rsidR="0089065F" w:rsidRPr="0089065F" w:rsidRDefault="0089065F" w:rsidP="009653AD">
            <w:pPr>
              <w:jc w:val="left"/>
              <w:rPr>
                <w:rFonts w:ascii="Arial" w:hAnsi="Arial" w:cs="Arial"/>
                <w:sz w:val="22"/>
              </w:rPr>
            </w:pPr>
          </w:p>
        </w:tc>
        <w:tc>
          <w:tcPr>
            <w:tcW w:w="4514" w:type="dxa"/>
            <w:gridSpan w:val="2"/>
            <w:tcMar>
              <w:top w:w="100" w:type="dxa"/>
              <w:left w:w="100" w:type="dxa"/>
              <w:bottom w:w="100" w:type="dxa"/>
              <w:right w:w="100" w:type="dxa"/>
            </w:tcMar>
          </w:tcPr>
          <w:p w14:paraId="4D959E74" w14:textId="77777777" w:rsidR="0089065F" w:rsidRPr="0089065F" w:rsidRDefault="0089065F" w:rsidP="009653AD">
            <w:pPr>
              <w:jc w:val="left"/>
              <w:rPr>
                <w:rFonts w:ascii="Arial" w:hAnsi="Arial" w:cs="Arial"/>
                <w:sz w:val="22"/>
              </w:rPr>
            </w:pPr>
            <w:r w:rsidRPr="0089065F">
              <w:rPr>
                <w:rFonts w:ascii="Arial" w:hAnsi="Arial" w:cs="Arial"/>
                <w:sz w:val="22"/>
              </w:rPr>
              <w:t>Updates to Requirements</w:t>
            </w:r>
          </w:p>
        </w:tc>
        <w:tc>
          <w:tcPr>
            <w:tcW w:w="2257" w:type="dxa"/>
            <w:tcMar>
              <w:top w:w="100" w:type="dxa"/>
              <w:left w:w="100" w:type="dxa"/>
              <w:bottom w:w="100" w:type="dxa"/>
              <w:right w:w="100" w:type="dxa"/>
            </w:tcMar>
          </w:tcPr>
          <w:p w14:paraId="7FECA14D" w14:textId="77777777" w:rsidR="0089065F" w:rsidRPr="0089065F" w:rsidRDefault="0089065F" w:rsidP="009653AD">
            <w:pPr>
              <w:jc w:val="left"/>
              <w:rPr>
                <w:rFonts w:ascii="Arial" w:hAnsi="Arial" w:cs="Arial"/>
                <w:sz w:val="22"/>
              </w:rPr>
            </w:pPr>
            <w:r w:rsidRPr="0089065F">
              <w:rPr>
                <w:rFonts w:ascii="Arial" w:hAnsi="Arial" w:cs="Arial"/>
                <w:sz w:val="22"/>
              </w:rPr>
              <w:t>Haotian Shen</w:t>
            </w:r>
          </w:p>
        </w:tc>
      </w:tr>
      <w:tr w:rsidR="0089065F" w:rsidRPr="0089065F" w14:paraId="5DB0346B" w14:textId="77777777" w:rsidTr="009653AD">
        <w:trPr>
          <w:trHeight w:val="420"/>
        </w:trPr>
        <w:tc>
          <w:tcPr>
            <w:tcW w:w="2258" w:type="dxa"/>
            <w:vMerge/>
            <w:tcMar>
              <w:top w:w="100" w:type="dxa"/>
              <w:left w:w="100" w:type="dxa"/>
              <w:bottom w:w="100" w:type="dxa"/>
              <w:right w:w="100" w:type="dxa"/>
            </w:tcMar>
          </w:tcPr>
          <w:p w14:paraId="5B015101" w14:textId="77777777" w:rsidR="0089065F" w:rsidRPr="0089065F" w:rsidRDefault="0089065F" w:rsidP="009653AD">
            <w:pPr>
              <w:jc w:val="left"/>
              <w:rPr>
                <w:rFonts w:ascii="Arial" w:hAnsi="Arial" w:cs="Arial"/>
                <w:sz w:val="22"/>
              </w:rPr>
            </w:pPr>
          </w:p>
        </w:tc>
        <w:tc>
          <w:tcPr>
            <w:tcW w:w="4514" w:type="dxa"/>
            <w:gridSpan w:val="2"/>
            <w:tcMar>
              <w:top w:w="100" w:type="dxa"/>
              <w:left w:w="100" w:type="dxa"/>
              <w:bottom w:w="100" w:type="dxa"/>
              <w:right w:w="100" w:type="dxa"/>
            </w:tcMar>
          </w:tcPr>
          <w:p w14:paraId="5C8D8B8C" w14:textId="77777777" w:rsidR="0089065F" w:rsidRPr="0089065F" w:rsidRDefault="0089065F" w:rsidP="009653AD">
            <w:pPr>
              <w:jc w:val="left"/>
              <w:rPr>
                <w:rFonts w:ascii="Arial" w:hAnsi="Arial" w:cs="Arial"/>
                <w:sz w:val="22"/>
              </w:rPr>
            </w:pPr>
            <w:r w:rsidRPr="0089065F">
              <w:rPr>
                <w:rFonts w:ascii="Arial" w:hAnsi="Arial" w:cs="Arial"/>
                <w:sz w:val="22"/>
              </w:rPr>
              <w:t>Editing the report</w:t>
            </w:r>
          </w:p>
        </w:tc>
        <w:tc>
          <w:tcPr>
            <w:tcW w:w="2257" w:type="dxa"/>
            <w:tcMar>
              <w:top w:w="100" w:type="dxa"/>
              <w:left w:w="100" w:type="dxa"/>
              <w:bottom w:w="100" w:type="dxa"/>
              <w:right w:w="100" w:type="dxa"/>
            </w:tcMar>
          </w:tcPr>
          <w:p w14:paraId="3D2F6130" w14:textId="77777777" w:rsidR="0089065F" w:rsidRPr="0089065F" w:rsidRDefault="0089065F" w:rsidP="009653AD">
            <w:pPr>
              <w:jc w:val="left"/>
              <w:rPr>
                <w:rFonts w:ascii="Arial" w:hAnsi="Arial" w:cs="Arial"/>
                <w:sz w:val="22"/>
              </w:rPr>
            </w:pPr>
            <w:r w:rsidRPr="0089065F">
              <w:rPr>
                <w:rFonts w:ascii="Arial" w:hAnsi="Arial" w:cs="Arial"/>
                <w:sz w:val="22"/>
              </w:rPr>
              <w:t>Zelan Xiang &amp; Haotian Shen</w:t>
            </w:r>
          </w:p>
        </w:tc>
      </w:tr>
      <w:tr w:rsidR="0089065F" w:rsidRPr="0089065F" w14:paraId="0234F0E2" w14:textId="77777777" w:rsidTr="009653AD">
        <w:trPr>
          <w:trHeight w:val="420"/>
        </w:trPr>
        <w:tc>
          <w:tcPr>
            <w:tcW w:w="2258" w:type="dxa"/>
            <w:vMerge/>
            <w:tcMar>
              <w:top w:w="100" w:type="dxa"/>
              <w:left w:w="100" w:type="dxa"/>
              <w:bottom w:w="100" w:type="dxa"/>
              <w:right w:w="100" w:type="dxa"/>
            </w:tcMar>
          </w:tcPr>
          <w:p w14:paraId="4BD7DFBC" w14:textId="77777777" w:rsidR="0089065F" w:rsidRPr="0089065F" w:rsidRDefault="0089065F" w:rsidP="009653AD">
            <w:pPr>
              <w:jc w:val="left"/>
              <w:rPr>
                <w:rFonts w:ascii="Arial" w:hAnsi="Arial" w:cs="Arial"/>
                <w:sz w:val="22"/>
              </w:rPr>
            </w:pPr>
          </w:p>
        </w:tc>
        <w:tc>
          <w:tcPr>
            <w:tcW w:w="4514" w:type="dxa"/>
            <w:gridSpan w:val="2"/>
            <w:tcMar>
              <w:top w:w="100" w:type="dxa"/>
              <w:left w:w="100" w:type="dxa"/>
              <w:bottom w:w="100" w:type="dxa"/>
              <w:right w:w="100" w:type="dxa"/>
            </w:tcMar>
          </w:tcPr>
          <w:p w14:paraId="33AF1A98" w14:textId="77777777" w:rsidR="0089065F" w:rsidRPr="0089065F" w:rsidRDefault="0089065F" w:rsidP="009653AD">
            <w:pPr>
              <w:jc w:val="left"/>
              <w:rPr>
                <w:rFonts w:ascii="Arial" w:hAnsi="Arial" w:cs="Arial"/>
                <w:sz w:val="22"/>
              </w:rPr>
            </w:pPr>
            <w:r w:rsidRPr="0089065F">
              <w:rPr>
                <w:rFonts w:ascii="Arial" w:hAnsi="Arial" w:cs="Arial"/>
                <w:sz w:val="22"/>
              </w:rPr>
              <w:t>Contribution table</w:t>
            </w:r>
          </w:p>
        </w:tc>
        <w:tc>
          <w:tcPr>
            <w:tcW w:w="2257" w:type="dxa"/>
            <w:tcMar>
              <w:top w:w="100" w:type="dxa"/>
              <w:left w:w="100" w:type="dxa"/>
              <w:bottom w:w="100" w:type="dxa"/>
              <w:right w:w="100" w:type="dxa"/>
            </w:tcMar>
          </w:tcPr>
          <w:p w14:paraId="5F9C1741" w14:textId="77777777" w:rsidR="0089065F" w:rsidRPr="0089065F" w:rsidRDefault="0089065F" w:rsidP="009653AD">
            <w:pPr>
              <w:jc w:val="left"/>
              <w:rPr>
                <w:rFonts w:ascii="Arial" w:hAnsi="Arial" w:cs="Arial"/>
                <w:sz w:val="22"/>
              </w:rPr>
            </w:pPr>
            <w:r w:rsidRPr="0089065F">
              <w:rPr>
                <w:rFonts w:ascii="Arial" w:hAnsi="Arial" w:cs="Arial"/>
                <w:sz w:val="22"/>
              </w:rPr>
              <w:t>Haotian Shen</w:t>
            </w:r>
          </w:p>
        </w:tc>
      </w:tr>
      <w:tr w:rsidR="0089065F" w:rsidRPr="0089065F" w14:paraId="1BDBB8F4" w14:textId="77777777" w:rsidTr="009653AD">
        <w:trPr>
          <w:trHeight w:val="420"/>
        </w:trPr>
        <w:tc>
          <w:tcPr>
            <w:tcW w:w="2258" w:type="dxa"/>
            <w:vMerge w:val="restart"/>
            <w:tcMar>
              <w:top w:w="100" w:type="dxa"/>
              <w:left w:w="100" w:type="dxa"/>
              <w:bottom w:w="100" w:type="dxa"/>
              <w:right w:w="100" w:type="dxa"/>
            </w:tcMar>
          </w:tcPr>
          <w:p w14:paraId="4409C087" w14:textId="77777777" w:rsidR="0089065F" w:rsidRPr="0089065F" w:rsidRDefault="0089065F" w:rsidP="009653AD">
            <w:pPr>
              <w:jc w:val="left"/>
              <w:rPr>
                <w:rFonts w:ascii="Arial" w:hAnsi="Arial" w:cs="Arial"/>
                <w:sz w:val="22"/>
              </w:rPr>
            </w:pPr>
            <w:r w:rsidRPr="0089065F">
              <w:rPr>
                <w:rFonts w:ascii="Arial" w:hAnsi="Arial" w:cs="Arial"/>
                <w:sz w:val="22"/>
              </w:rPr>
              <w:t>milestone 3</w:t>
            </w:r>
          </w:p>
        </w:tc>
        <w:tc>
          <w:tcPr>
            <w:tcW w:w="4514" w:type="dxa"/>
            <w:gridSpan w:val="2"/>
            <w:tcMar>
              <w:top w:w="100" w:type="dxa"/>
              <w:left w:w="100" w:type="dxa"/>
              <w:bottom w:w="100" w:type="dxa"/>
              <w:right w:w="100" w:type="dxa"/>
            </w:tcMar>
          </w:tcPr>
          <w:p w14:paraId="452BDE40" w14:textId="77777777" w:rsidR="0089065F" w:rsidRPr="0089065F" w:rsidRDefault="0089065F" w:rsidP="009653AD">
            <w:pPr>
              <w:jc w:val="left"/>
              <w:rPr>
                <w:rFonts w:ascii="Arial" w:hAnsi="Arial" w:cs="Arial"/>
                <w:sz w:val="22"/>
              </w:rPr>
            </w:pPr>
            <w:r w:rsidRPr="0089065F">
              <w:rPr>
                <w:rFonts w:ascii="Arial" w:hAnsi="Arial" w:cs="Arial"/>
                <w:sz w:val="22"/>
              </w:rPr>
              <w:t>Table of contents</w:t>
            </w:r>
          </w:p>
        </w:tc>
        <w:tc>
          <w:tcPr>
            <w:tcW w:w="2257" w:type="dxa"/>
            <w:tcMar>
              <w:top w:w="100" w:type="dxa"/>
              <w:left w:w="100" w:type="dxa"/>
              <w:bottom w:w="100" w:type="dxa"/>
              <w:right w:w="100" w:type="dxa"/>
            </w:tcMar>
          </w:tcPr>
          <w:p w14:paraId="3EFA1A9C" w14:textId="77777777" w:rsidR="0089065F" w:rsidRPr="0089065F" w:rsidRDefault="0089065F" w:rsidP="009653AD">
            <w:pPr>
              <w:jc w:val="left"/>
              <w:rPr>
                <w:rFonts w:ascii="Arial" w:hAnsi="Arial" w:cs="Arial"/>
                <w:sz w:val="22"/>
              </w:rPr>
            </w:pPr>
            <w:r w:rsidRPr="0089065F">
              <w:rPr>
                <w:rFonts w:ascii="Arial" w:hAnsi="Arial" w:cs="Arial"/>
                <w:sz w:val="22"/>
              </w:rPr>
              <w:t>Zelan Xiang</w:t>
            </w:r>
          </w:p>
        </w:tc>
      </w:tr>
      <w:tr w:rsidR="0089065F" w:rsidRPr="0089065F" w14:paraId="274081E7" w14:textId="77777777" w:rsidTr="009653AD">
        <w:trPr>
          <w:trHeight w:val="420"/>
        </w:trPr>
        <w:tc>
          <w:tcPr>
            <w:tcW w:w="2258" w:type="dxa"/>
            <w:vMerge/>
            <w:tcMar>
              <w:top w:w="100" w:type="dxa"/>
              <w:left w:w="100" w:type="dxa"/>
              <w:bottom w:w="100" w:type="dxa"/>
              <w:right w:w="100" w:type="dxa"/>
            </w:tcMar>
          </w:tcPr>
          <w:p w14:paraId="575319CB" w14:textId="77777777" w:rsidR="0089065F" w:rsidRPr="0089065F" w:rsidRDefault="0089065F" w:rsidP="009653AD">
            <w:pPr>
              <w:jc w:val="left"/>
              <w:rPr>
                <w:rFonts w:ascii="Arial" w:hAnsi="Arial" w:cs="Arial"/>
                <w:sz w:val="22"/>
              </w:rPr>
            </w:pPr>
          </w:p>
        </w:tc>
        <w:tc>
          <w:tcPr>
            <w:tcW w:w="4514" w:type="dxa"/>
            <w:gridSpan w:val="2"/>
            <w:tcMar>
              <w:top w:w="100" w:type="dxa"/>
              <w:left w:w="100" w:type="dxa"/>
              <w:bottom w:w="100" w:type="dxa"/>
              <w:right w:w="100" w:type="dxa"/>
            </w:tcMar>
          </w:tcPr>
          <w:p w14:paraId="2A116095" w14:textId="595FF571" w:rsidR="0089065F" w:rsidRPr="0089065F" w:rsidRDefault="0089065F" w:rsidP="009653AD">
            <w:pPr>
              <w:jc w:val="left"/>
              <w:rPr>
                <w:rFonts w:ascii="Arial" w:hAnsi="Arial" w:cs="Arial"/>
                <w:sz w:val="22"/>
              </w:rPr>
            </w:pPr>
            <w:r w:rsidRPr="0089065F">
              <w:rPr>
                <w:rFonts w:ascii="Arial" w:hAnsi="Arial" w:cs="Arial"/>
                <w:sz w:val="22"/>
              </w:rPr>
              <w:t>Purpose</w:t>
            </w:r>
          </w:p>
        </w:tc>
        <w:tc>
          <w:tcPr>
            <w:tcW w:w="2257" w:type="dxa"/>
            <w:tcMar>
              <w:top w:w="100" w:type="dxa"/>
              <w:left w:w="100" w:type="dxa"/>
              <w:bottom w:w="100" w:type="dxa"/>
              <w:right w:w="100" w:type="dxa"/>
            </w:tcMar>
          </w:tcPr>
          <w:p w14:paraId="77B2F3D1" w14:textId="77777777" w:rsidR="0089065F" w:rsidRPr="0089065F" w:rsidRDefault="0089065F" w:rsidP="009653AD">
            <w:pPr>
              <w:jc w:val="left"/>
              <w:rPr>
                <w:rFonts w:ascii="Arial" w:hAnsi="Arial" w:cs="Arial"/>
                <w:sz w:val="22"/>
              </w:rPr>
            </w:pPr>
            <w:r w:rsidRPr="0089065F">
              <w:rPr>
                <w:rFonts w:ascii="Arial" w:hAnsi="Arial" w:cs="Arial"/>
                <w:sz w:val="22"/>
              </w:rPr>
              <w:t>Pengxiang Jia</w:t>
            </w:r>
          </w:p>
        </w:tc>
      </w:tr>
      <w:tr w:rsidR="0089065F" w:rsidRPr="0089065F" w14:paraId="72D51D73" w14:textId="77777777" w:rsidTr="009653AD">
        <w:trPr>
          <w:trHeight w:val="420"/>
        </w:trPr>
        <w:tc>
          <w:tcPr>
            <w:tcW w:w="2258" w:type="dxa"/>
            <w:vMerge/>
            <w:tcMar>
              <w:top w:w="100" w:type="dxa"/>
              <w:left w:w="100" w:type="dxa"/>
              <w:bottom w:w="100" w:type="dxa"/>
              <w:right w:w="100" w:type="dxa"/>
            </w:tcMar>
          </w:tcPr>
          <w:p w14:paraId="70C440D3" w14:textId="77777777" w:rsidR="0089065F" w:rsidRPr="0089065F" w:rsidRDefault="0089065F" w:rsidP="009653AD">
            <w:pPr>
              <w:jc w:val="left"/>
              <w:rPr>
                <w:rFonts w:ascii="Arial" w:hAnsi="Arial" w:cs="Arial"/>
                <w:sz w:val="22"/>
              </w:rPr>
            </w:pPr>
          </w:p>
        </w:tc>
        <w:tc>
          <w:tcPr>
            <w:tcW w:w="4514" w:type="dxa"/>
            <w:gridSpan w:val="2"/>
            <w:tcMar>
              <w:top w:w="100" w:type="dxa"/>
              <w:left w:w="100" w:type="dxa"/>
              <w:bottom w:w="100" w:type="dxa"/>
              <w:right w:w="100" w:type="dxa"/>
            </w:tcMar>
          </w:tcPr>
          <w:p w14:paraId="33F7CA8D" w14:textId="77777777" w:rsidR="0089065F" w:rsidRPr="0089065F" w:rsidRDefault="0089065F" w:rsidP="009653AD">
            <w:pPr>
              <w:jc w:val="left"/>
              <w:rPr>
                <w:rFonts w:ascii="Arial" w:hAnsi="Arial" w:cs="Arial"/>
                <w:sz w:val="22"/>
              </w:rPr>
            </w:pPr>
            <w:r w:rsidRPr="0089065F">
              <w:rPr>
                <w:rFonts w:ascii="Arial" w:hAnsi="Arial" w:cs="Arial"/>
                <w:sz w:val="22"/>
              </w:rPr>
              <w:t xml:space="preserve">Summary of the designed system </w:t>
            </w:r>
          </w:p>
        </w:tc>
        <w:tc>
          <w:tcPr>
            <w:tcW w:w="2257" w:type="dxa"/>
            <w:tcMar>
              <w:top w:w="100" w:type="dxa"/>
              <w:left w:w="100" w:type="dxa"/>
              <w:bottom w:w="100" w:type="dxa"/>
              <w:right w:w="100" w:type="dxa"/>
            </w:tcMar>
          </w:tcPr>
          <w:p w14:paraId="44224C47" w14:textId="77777777" w:rsidR="0089065F" w:rsidRPr="0089065F" w:rsidRDefault="0089065F" w:rsidP="009653AD">
            <w:pPr>
              <w:jc w:val="left"/>
              <w:rPr>
                <w:rFonts w:ascii="Arial" w:hAnsi="Arial" w:cs="Arial"/>
                <w:sz w:val="22"/>
              </w:rPr>
            </w:pPr>
            <w:r w:rsidRPr="0089065F">
              <w:rPr>
                <w:rFonts w:ascii="Arial" w:hAnsi="Arial" w:cs="Arial"/>
                <w:sz w:val="22"/>
              </w:rPr>
              <w:t>Pengxiang Jia &amp; Haotian Shen</w:t>
            </w:r>
          </w:p>
        </w:tc>
      </w:tr>
      <w:tr w:rsidR="0089065F" w:rsidRPr="0089065F" w14:paraId="1785B64E" w14:textId="77777777" w:rsidTr="0052501F">
        <w:trPr>
          <w:trHeight w:val="420"/>
        </w:trPr>
        <w:tc>
          <w:tcPr>
            <w:tcW w:w="2258" w:type="dxa"/>
            <w:vMerge/>
            <w:tcMar>
              <w:top w:w="100" w:type="dxa"/>
              <w:left w:w="100" w:type="dxa"/>
              <w:bottom w:w="100" w:type="dxa"/>
              <w:right w:w="100" w:type="dxa"/>
            </w:tcMar>
          </w:tcPr>
          <w:p w14:paraId="74D7C6ED" w14:textId="77777777" w:rsidR="0089065F" w:rsidRPr="0089065F" w:rsidRDefault="0089065F" w:rsidP="009653AD">
            <w:pPr>
              <w:jc w:val="left"/>
              <w:rPr>
                <w:rFonts w:ascii="Arial" w:hAnsi="Arial" w:cs="Arial"/>
                <w:sz w:val="22"/>
              </w:rPr>
            </w:pPr>
          </w:p>
        </w:tc>
        <w:tc>
          <w:tcPr>
            <w:tcW w:w="2027" w:type="dxa"/>
            <w:vMerge w:val="restart"/>
            <w:tcMar>
              <w:top w:w="100" w:type="dxa"/>
              <w:left w:w="100" w:type="dxa"/>
              <w:bottom w:w="100" w:type="dxa"/>
              <w:right w:w="100" w:type="dxa"/>
            </w:tcMar>
          </w:tcPr>
          <w:p w14:paraId="14F75F92" w14:textId="77777777" w:rsidR="0089065F" w:rsidRPr="0089065F" w:rsidRDefault="0089065F" w:rsidP="009653AD">
            <w:pPr>
              <w:jc w:val="left"/>
              <w:rPr>
                <w:rFonts w:ascii="Arial" w:hAnsi="Arial" w:cs="Arial"/>
                <w:sz w:val="22"/>
              </w:rPr>
            </w:pPr>
            <w:r w:rsidRPr="0089065F">
              <w:rPr>
                <w:rFonts w:ascii="Arial" w:hAnsi="Arial" w:cs="Arial"/>
                <w:sz w:val="22"/>
              </w:rPr>
              <w:t>Critical review</w:t>
            </w:r>
          </w:p>
        </w:tc>
        <w:tc>
          <w:tcPr>
            <w:tcW w:w="2487" w:type="dxa"/>
            <w:tcMar>
              <w:top w:w="100" w:type="dxa"/>
              <w:left w:w="100" w:type="dxa"/>
              <w:bottom w:w="100" w:type="dxa"/>
              <w:right w:w="100" w:type="dxa"/>
            </w:tcMar>
          </w:tcPr>
          <w:p w14:paraId="711A260C" w14:textId="77777777" w:rsidR="0089065F" w:rsidRPr="0089065F" w:rsidRDefault="0089065F" w:rsidP="009653AD">
            <w:pPr>
              <w:jc w:val="left"/>
              <w:rPr>
                <w:rFonts w:ascii="Arial" w:hAnsi="Arial" w:cs="Arial"/>
                <w:sz w:val="22"/>
              </w:rPr>
            </w:pPr>
            <w:r w:rsidRPr="0089065F">
              <w:rPr>
                <w:rFonts w:ascii="Arial" w:hAnsi="Arial" w:cs="Arial"/>
                <w:sz w:val="22"/>
              </w:rPr>
              <w:t>Requirements</w:t>
            </w:r>
          </w:p>
        </w:tc>
        <w:tc>
          <w:tcPr>
            <w:tcW w:w="2257" w:type="dxa"/>
            <w:tcMar>
              <w:top w:w="100" w:type="dxa"/>
              <w:left w:w="100" w:type="dxa"/>
              <w:bottom w:w="100" w:type="dxa"/>
              <w:right w:w="100" w:type="dxa"/>
            </w:tcMar>
          </w:tcPr>
          <w:p w14:paraId="13329B8A" w14:textId="77777777" w:rsidR="0089065F" w:rsidRPr="0089065F" w:rsidRDefault="0089065F" w:rsidP="009653AD">
            <w:pPr>
              <w:jc w:val="left"/>
              <w:rPr>
                <w:rFonts w:ascii="Arial" w:hAnsi="Arial" w:cs="Arial"/>
                <w:sz w:val="22"/>
              </w:rPr>
            </w:pPr>
            <w:r w:rsidRPr="0089065F">
              <w:rPr>
                <w:rFonts w:ascii="Arial" w:hAnsi="Arial" w:cs="Arial"/>
                <w:sz w:val="22"/>
              </w:rPr>
              <w:t>Haotian Shen</w:t>
            </w:r>
          </w:p>
        </w:tc>
      </w:tr>
      <w:tr w:rsidR="0089065F" w:rsidRPr="0089065F" w14:paraId="647D4C34" w14:textId="77777777" w:rsidTr="0052501F">
        <w:trPr>
          <w:trHeight w:val="420"/>
        </w:trPr>
        <w:tc>
          <w:tcPr>
            <w:tcW w:w="2258" w:type="dxa"/>
            <w:vMerge/>
            <w:tcMar>
              <w:top w:w="100" w:type="dxa"/>
              <w:left w:w="100" w:type="dxa"/>
              <w:bottom w:w="100" w:type="dxa"/>
              <w:right w:w="100" w:type="dxa"/>
            </w:tcMar>
          </w:tcPr>
          <w:p w14:paraId="7FAF9883" w14:textId="77777777" w:rsidR="0089065F" w:rsidRPr="0089065F" w:rsidRDefault="0089065F" w:rsidP="009653AD">
            <w:pPr>
              <w:jc w:val="left"/>
              <w:rPr>
                <w:rFonts w:ascii="Arial" w:hAnsi="Arial" w:cs="Arial"/>
                <w:sz w:val="22"/>
              </w:rPr>
            </w:pPr>
          </w:p>
        </w:tc>
        <w:tc>
          <w:tcPr>
            <w:tcW w:w="2027" w:type="dxa"/>
            <w:vMerge/>
            <w:tcMar>
              <w:top w:w="100" w:type="dxa"/>
              <w:left w:w="100" w:type="dxa"/>
              <w:bottom w:w="100" w:type="dxa"/>
              <w:right w:w="100" w:type="dxa"/>
            </w:tcMar>
          </w:tcPr>
          <w:p w14:paraId="0E7AD30D" w14:textId="77777777" w:rsidR="0089065F" w:rsidRPr="0089065F" w:rsidRDefault="0089065F" w:rsidP="009653AD">
            <w:pPr>
              <w:jc w:val="left"/>
              <w:rPr>
                <w:rFonts w:ascii="Arial" w:hAnsi="Arial" w:cs="Arial"/>
                <w:sz w:val="22"/>
              </w:rPr>
            </w:pPr>
          </w:p>
        </w:tc>
        <w:tc>
          <w:tcPr>
            <w:tcW w:w="2487" w:type="dxa"/>
            <w:tcMar>
              <w:top w:w="100" w:type="dxa"/>
              <w:left w:w="100" w:type="dxa"/>
              <w:bottom w:w="100" w:type="dxa"/>
              <w:right w:w="100" w:type="dxa"/>
            </w:tcMar>
          </w:tcPr>
          <w:p w14:paraId="18FF5E23" w14:textId="77777777" w:rsidR="0089065F" w:rsidRPr="0089065F" w:rsidRDefault="0089065F" w:rsidP="009653AD">
            <w:pPr>
              <w:jc w:val="left"/>
              <w:rPr>
                <w:rFonts w:ascii="Arial" w:hAnsi="Arial" w:cs="Arial"/>
                <w:sz w:val="22"/>
              </w:rPr>
            </w:pPr>
            <w:r w:rsidRPr="0089065F">
              <w:rPr>
                <w:rFonts w:ascii="Arial" w:hAnsi="Arial" w:cs="Arial"/>
                <w:sz w:val="22"/>
              </w:rPr>
              <w:t>Class Diagram and Activity diagram</w:t>
            </w:r>
          </w:p>
        </w:tc>
        <w:tc>
          <w:tcPr>
            <w:tcW w:w="2257" w:type="dxa"/>
            <w:tcMar>
              <w:top w:w="100" w:type="dxa"/>
              <w:left w:w="100" w:type="dxa"/>
              <w:bottom w:w="100" w:type="dxa"/>
              <w:right w:w="100" w:type="dxa"/>
            </w:tcMar>
          </w:tcPr>
          <w:p w14:paraId="17CB11F9" w14:textId="77777777" w:rsidR="0089065F" w:rsidRPr="0089065F" w:rsidRDefault="0089065F" w:rsidP="009653AD">
            <w:pPr>
              <w:jc w:val="left"/>
              <w:rPr>
                <w:rFonts w:ascii="Arial" w:hAnsi="Arial" w:cs="Arial"/>
                <w:sz w:val="22"/>
              </w:rPr>
            </w:pPr>
            <w:r w:rsidRPr="0089065F">
              <w:rPr>
                <w:rFonts w:ascii="Arial" w:hAnsi="Arial" w:cs="Arial"/>
                <w:sz w:val="22"/>
              </w:rPr>
              <w:t>Zelan Xiang</w:t>
            </w:r>
          </w:p>
        </w:tc>
      </w:tr>
      <w:tr w:rsidR="0089065F" w:rsidRPr="0089065F" w14:paraId="380AE836" w14:textId="77777777" w:rsidTr="0052501F">
        <w:trPr>
          <w:trHeight w:val="420"/>
        </w:trPr>
        <w:tc>
          <w:tcPr>
            <w:tcW w:w="2258" w:type="dxa"/>
            <w:vMerge/>
            <w:tcMar>
              <w:top w:w="100" w:type="dxa"/>
              <w:left w:w="100" w:type="dxa"/>
              <w:bottom w:w="100" w:type="dxa"/>
              <w:right w:w="100" w:type="dxa"/>
            </w:tcMar>
          </w:tcPr>
          <w:p w14:paraId="35E1636C" w14:textId="77777777" w:rsidR="0089065F" w:rsidRPr="0089065F" w:rsidRDefault="0089065F" w:rsidP="009653AD">
            <w:pPr>
              <w:jc w:val="left"/>
              <w:rPr>
                <w:rFonts w:ascii="Arial" w:hAnsi="Arial" w:cs="Arial"/>
                <w:sz w:val="22"/>
              </w:rPr>
            </w:pPr>
          </w:p>
        </w:tc>
        <w:tc>
          <w:tcPr>
            <w:tcW w:w="2027" w:type="dxa"/>
            <w:vMerge/>
            <w:tcMar>
              <w:top w:w="100" w:type="dxa"/>
              <w:left w:w="100" w:type="dxa"/>
              <w:bottom w:w="100" w:type="dxa"/>
              <w:right w:w="100" w:type="dxa"/>
            </w:tcMar>
          </w:tcPr>
          <w:p w14:paraId="22AFFBBB" w14:textId="77777777" w:rsidR="0089065F" w:rsidRPr="0089065F" w:rsidRDefault="0089065F" w:rsidP="009653AD">
            <w:pPr>
              <w:jc w:val="left"/>
              <w:rPr>
                <w:rFonts w:ascii="Arial" w:hAnsi="Arial" w:cs="Arial"/>
                <w:sz w:val="22"/>
              </w:rPr>
            </w:pPr>
          </w:p>
        </w:tc>
        <w:tc>
          <w:tcPr>
            <w:tcW w:w="2487" w:type="dxa"/>
            <w:tcMar>
              <w:top w:w="100" w:type="dxa"/>
              <w:left w:w="100" w:type="dxa"/>
              <w:bottom w:w="100" w:type="dxa"/>
              <w:right w:w="100" w:type="dxa"/>
            </w:tcMar>
          </w:tcPr>
          <w:p w14:paraId="5458F213" w14:textId="77777777" w:rsidR="0089065F" w:rsidRPr="0089065F" w:rsidRDefault="0089065F" w:rsidP="009653AD">
            <w:pPr>
              <w:jc w:val="left"/>
              <w:rPr>
                <w:rFonts w:ascii="Arial" w:hAnsi="Arial" w:cs="Arial"/>
                <w:sz w:val="22"/>
              </w:rPr>
            </w:pPr>
            <w:r w:rsidRPr="0089065F">
              <w:rPr>
                <w:rFonts w:ascii="Arial" w:hAnsi="Arial" w:cs="Arial"/>
                <w:sz w:val="22"/>
              </w:rPr>
              <w:t>Use Case</w:t>
            </w:r>
          </w:p>
        </w:tc>
        <w:tc>
          <w:tcPr>
            <w:tcW w:w="2257" w:type="dxa"/>
            <w:tcMar>
              <w:top w:w="100" w:type="dxa"/>
              <w:left w:w="100" w:type="dxa"/>
              <w:bottom w:w="100" w:type="dxa"/>
              <w:right w:w="100" w:type="dxa"/>
            </w:tcMar>
          </w:tcPr>
          <w:p w14:paraId="734BA521" w14:textId="77777777" w:rsidR="0089065F" w:rsidRPr="0089065F" w:rsidRDefault="0089065F" w:rsidP="009653AD">
            <w:pPr>
              <w:jc w:val="left"/>
              <w:rPr>
                <w:rFonts w:ascii="Arial" w:hAnsi="Arial" w:cs="Arial"/>
                <w:sz w:val="22"/>
              </w:rPr>
            </w:pPr>
            <w:r w:rsidRPr="0089065F">
              <w:rPr>
                <w:rFonts w:ascii="Arial" w:hAnsi="Arial" w:cs="Arial"/>
                <w:sz w:val="22"/>
              </w:rPr>
              <w:t>Pengxiang Jia</w:t>
            </w:r>
          </w:p>
        </w:tc>
      </w:tr>
      <w:tr w:rsidR="0089065F" w:rsidRPr="0089065F" w14:paraId="1BF17ED5" w14:textId="77777777" w:rsidTr="009653AD">
        <w:trPr>
          <w:trHeight w:val="420"/>
        </w:trPr>
        <w:tc>
          <w:tcPr>
            <w:tcW w:w="2258" w:type="dxa"/>
            <w:vMerge/>
            <w:tcMar>
              <w:top w:w="100" w:type="dxa"/>
              <w:left w:w="100" w:type="dxa"/>
              <w:bottom w:w="100" w:type="dxa"/>
              <w:right w:w="100" w:type="dxa"/>
            </w:tcMar>
          </w:tcPr>
          <w:p w14:paraId="157B37F6" w14:textId="77777777" w:rsidR="0089065F" w:rsidRPr="0089065F" w:rsidRDefault="0089065F" w:rsidP="009653AD">
            <w:pPr>
              <w:jc w:val="left"/>
              <w:rPr>
                <w:rFonts w:ascii="Arial" w:hAnsi="Arial" w:cs="Arial"/>
                <w:sz w:val="22"/>
              </w:rPr>
            </w:pPr>
          </w:p>
        </w:tc>
        <w:tc>
          <w:tcPr>
            <w:tcW w:w="4514" w:type="dxa"/>
            <w:gridSpan w:val="2"/>
            <w:tcMar>
              <w:top w:w="100" w:type="dxa"/>
              <w:left w:w="100" w:type="dxa"/>
              <w:bottom w:w="100" w:type="dxa"/>
              <w:right w:w="100" w:type="dxa"/>
            </w:tcMar>
          </w:tcPr>
          <w:p w14:paraId="331E91C3" w14:textId="77777777" w:rsidR="0089065F" w:rsidRPr="0089065F" w:rsidRDefault="0089065F" w:rsidP="009653AD">
            <w:pPr>
              <w:jc w:val="left"/>
              <w:rPr>
                <w:rFonts w:ascii="Arial" w:hAnsi="Arial" w:cs="Arial"/>
                <w:sz w:val="22"/>
              </w:rPr>
            </w:pPr>
            <w:r w:rsidRPr="0089065F">
              <w:rPr>
                <w:rFonts w:ascii="Arial" w:hAnsi="Arial" w:cs="Arial"/>
                <w:sz w:val="22"/>
              </w:rPr>
              <w:t>Summary of review</w:t>
            </w:r>
          </w:p>
        </w:tc>
        <w:tc>
          <w:tcPr>
            <w:tcW w:w="2257" w:type="dxa"/>
            <w:tcMar>
              <w:top w:w="100" w:type="dxa"/>
              <w:left w:w="100" w:type="dxa"/>
              <w:bottom w:w="100" w:type="dxa"/>
              <w:right w:w="100" w:type="dxa"/>
            </w:tcMar>
          </w:tcPr>
          <w:p w14:paraId="36CAC4ED" w14:textId="77777777" w:rsidR="0089065F" w:rsidRPr="0089065F" w:rsidRDefault="0089065F" w:rsidP="009653AD">
            <w:pPr>
              <w:jc w:val="left"/>
              <w:rPr>
                <w:rFonts w:ascii="Arial" w:hAnsi="Arial" w:cs="Arial"/>
                <w:sz w:val="22"/>
              </w:rPr>
            </w:pPr>
            <w:r w:rsidRPr="0089065F">
              <w:rPr>
                <w:rFonts w:ascii="Arial" w:hAnsi="Arial" w:cs="Arial"/>
                <w:sz w:val="22"/>
              </w:rPr>
              <w:t>Haotian Shen &amp; Zelan Xiang</w:t>
            </w:r>
          </w:p>
        </w:tc>
      </w:tr>
      <w:tr w:rsidR="0089065F" w:rsidRPr="0089065F" w14:paraId="3E0D7C8B" w14:textId="77777777" w:rsidTr="009653AD">
        <w:trPr>
          <w:trHeight w:val="420"/>
        </w:trPr>
        <w:tc>
          <w:tcPr>
            <w:tcW w:w="2258" w:type="dxa"/>
            <w:vMerge/>
            <w:tcMar>
              <w:top w:w="100" w:type="dxa"/>
              <w:left w:w="100" w:type="dxa"/>
              <w:bottom w:w="100" w:type="dxa"/>
              <w:right w:w="100" w:type="dxa"/>
            </w:tcMar>
          </w:tcPr>
          <w:p w14:paraId="1A9B76D7" w14:textId="77777777" w:rsidR="0089065F" w:rsidRPr="0089065F" w:rsidRDefault="0089065F" w:rsidP="009653AD">
            <w:pPr>
              <w:jc w:val="left"/>
              <w:rPr>
                <w:rFonts w:ascii="Arial" w:hAnsi="Arial" w:cs="Arial"/>
                <w:sz w:val="22"/>
              </w:rPr>
            </w:pPr>
          </w:p>
        </w:tc>
        <w:tc>
          <w:tcPr>
            <w:tcW w:w="4514" w:type="dxa"/>
            <w:gridSpan w:val="2"/>
            <w:tcMar>
              <w:top w:w="100" w:type="dxa"/>
              <w:left w:w="100" w:type="dxa"/>
              <w:bottom w:w="100" w:type="dxa"/>
              <w:right w:w="100" w:type="dxa"/>
            </w:tcMar>
          </w:tcPr>
          <w:p w14:paraId="592AD831" w14:textId="77777777" w:rsidR="0089065F" w:rsidRPr="0089065F" w:rsidRDefault="0089065F" w:rsidP="009653AD">
            <w:pPr>
              <w:jc w:val="left"/>
              <w:rPr>
                <w:rFonts w:ascii="Arial" w:hAnsi="Arial" w:cs="Arial"/>
                <w:sz w:val="22"/>
              </w:rPr>
            </w:pPr>
            <w:r w:rsidRPr="0089065F">
              <w:rPr>
                <w:rFonts w:ascii="Arial" w:hAnsi="Arial" w:cs="Arial"/>
                <w:sz w:val="22"/>
              </w:rPr>
              <w:t>Recommendations</w:t>
            </w:r>
          </w:p>
        </w:tc>
        <w:tc>
          <w:tcPr>
            <w:tcW w:w="2257" w:type="dxa"/>
            <w:tcMar>
              <w:top w:w="100" w:type="dxa"/>
              <w:left w:w="100" w:type="dxa"/>
              <w:bottom w:w="100" w:type="dxa"/>
              <w:right w:w="100" w:type="dxa"/>
            </w:tcMar>
          </w:tcPr>
          <w:p w14:paraId="5BB4B195" w14:textId="77777777" w:rsidR="0089065F" w:rsidRPr="0089065F" w:rsidRDefault="0089065F" w:rsidP="009653AD">
            <w:pPr>
              <w:jc w:val="left"/>
              <w:rPr>
                <w:rFonts w:ascii="Arial" w:hAnsi="Arial" w:cs="Arial"/>
                <w:sz w:val="22"/>
              </w:rPr>
            </w:pPr>
            <w:r w:rsidRPr="0089065F">
              <w:rPr>
                <w:rFonts w:ascii="Arial" w:hAnsi="Arial" w:cs="Arial"/>
                <w:sz w:val="22"/>
              </w:rPr>
              <w:t xml:space="preserve">Zelan Xiang &amp; Haotian Shen &amp; Pengxiang Jia </w:t>
            </w:r>
          </w:p>
        </w:tc>
      </w:tr>
      <w:tr w:rsidR="0089065F" w:rsidRPr="0089065F" w14:paraId="5C0125EA" w14:textId="77777777" w:rsidTr="009653AD">
        <w:trPr>
          <w:trHeight w:val="420"/>
        </w:trPr>
        <w:tc>
          <w:tcPr>
            <w:tcW w:w="2258" w:type="dxa"/>
            <w:vMerge/>
            <w:tcMar>
              <w:top w:w="100" w:type="dxa"/>
              <w:left w:w="100" w:type="dxa"/>
              <w:bottom w:w="100" w:type="dxa"/>
              <w:right w:w="100" w:type="dxa"/>
            </w:tcMar>
          </w:tcPr>
          <w:p w14:paraId="266FAB0D" w14:textId="77777777" w:rsidR="0089065F" w:rsidRPr="0089065F" w:rsidRDefault="0089065F" w:rsidP="009653AD">
            <w:pPr>
              <w:jc w:val="left"/>
              <w:rPr>
                <w:rFonts w:ascii="Arial" w:hAnsi="Arial" w:cs="Arial"/>
                <w:sz w:val="22"/>
              </w:rPr>
            </w:pPr>
          </w:p>
        </w:tc>
        <w:tc>
          <w:tcPr>
            <w:tcW w:w="4514" w:type="dxa"/>
            <w:gridSpan w:val="2"/>
            <w:tcMar>
              <w:top w:w="100" w:type="dxa"/>
              <w:left w:w="100" w:type="dxa"/>
              <w:bottom w:w="100" w:type="dxa"/>
              <w:right w:w="100" w:type="dxa"/>
            </w:tcMar>
          </w:tcPr>
          <w:p w14:paraId="2501E14C" w14:textId="77777777" w:rsidR="0089065F" w:rsidRPr="0089065F" w:rsidRDefault="0089065F" w:rsidP="009653AD">
            <w:pPr>
              <w:jc w:val="left"/>
              <w:rPr>
                <w:rFonts w:ascii="Arial" w:hAnsi="Arial" w:cs="Arial"/>
                <w:sz w:val="22"/>
              </w:rPr>
            </w:pPr>
            <w:r w:rsidRPr="0089065F">
              <w:rPr>
                <w:rFonts w:ascii="Arial" w:hAnsi="Arial" w:cs="Arial"/>
                <w:sz w:val="22"/>
              </w:rPr>
              <w:t>Editing the report</w:t>
            </w:r>
          </w:p>
        </w:tc>
        <w:tc>
          <w:tcPr>
            <w:tcW w:w="2257" w:type="dxa"/>
            <w:tcMar>
              <w:top w:w="100" w:type="dxa"/>
              <w:left w:w="100" w:type="dxa"/>
              <w:bottom w:w="100" w:type="dxa"/>
              <w:right w:w="100" w:type="dxa"/>
            </w:tcMar>
          </w:tcPr>
          <w:p w14:paraId="542CF6B3" w14:textId="77777777" w:rsidR="0089065F" w:rsidRPr="0089065F" w:rsidRDefault="0089065F" w:rsidP="009653AD">
            <w:pPr>
              <w:jc w:val="left"/>
              <w:rPr>
                <w:rFonts w:ascii="Arial" w:hAnsi="Arial" w:cs="Arial"/>
                <w:sz w:val="22"/>
              </w:rPr>
            </w:pPr>
            <w:r w:rsidRPr="0089065F">
              <w:rPr>
                <w:rFonts w:ascii="Arial" w:hAnsi="Arial" w:cs="Arial"/>
                <w:sz w:val="22"/>
              </w:rPr>
              <w:t xml:space="preserve">Haotian Shen &amp; </w:t>
            </w:r>
            <w:r w:rsidRPr="0089065F">
              <w:rPr>
                <w:rFonts w:ascii="Arial" w:hAnsi="Arial" w:cs="Arial"/>
                <w:sz w:val="22"/>
              </w:rPr>
              <w:lastRenderedPageBreak/>
              <w:t>Zelan Xiang</w:t>
            </w:r>
          </w:p>
        </w:tc>
      </w:tr>
      <w:tr w:rsidR="0089065F" w:rsidRPr="0089065F" w14:paraId="1C1D3426" w14:textId="77777777" w:rsidTr="009653AD">
        <w:trPr>
          <w:trHeight w:val="420"/>
        </w:trPr>
        <w:tc>
          <w:tcPr>
            <w:tcW w:w="2258" w:type="dxa"/>
            <w:vMerge/>
            <w:tcMar>
              <w:top w:w="100" w:type="dxa"/>
              <w:left w:w="100" w:type="dxa"/>
              <w:bottom w:w="100" w:type="dxa"/>
              <w:right w:w="100" w:type="dxa"/>
            </w:tcMar>
          </w:tcPr>
          <w:p w14:paraId="331869A2" w14:textId="77777777" w:rsidR="0089065F" w:rsidRPr="0089065F" w:rsidRDefault="0089065F" w:rsidP="009653AD">
            <w:pPr>
              <w:jc w:val="left"/>
              <w:rPr>
                <w:rFonts w:ascii="Arial" w:hAnsi="Arial" w:cs="Arial"/>
                <w:sz w:val="22"/>
              </w:rPr>
            </w:pPr>
          </w:p>
        </w:tc>
        <w:tc>
          <w:tcPr>
            <w:tcW w:w="4514" w:type="dxa"/>
            <w:gridSpan w:val="2"/>
            <w:tcMar>
              <w:top w:w="100" w:type="dxa"/>
              <w:left w:w="100" w:type="dxa"/>
              <w:bottom w:w="100" w:type="dxa"/>
              <w:right w:w="100" w:type="dxa"/>
            </w:tcMar>
          </w:tcPr>
          <w:p w14:paraId="4A994DB5" w14:textId="77777777" w:rsidR="0089065F" w:rsidRPr="0089065F" w:rsidRDefault="0089065F" w:rsidP="009653AD">
            <w:pPr>
              <w:jc w:val="left"/>
              <w:rPr>
                <w:rFonts w:ascii="Arial" w:hAnsi="Arial" w:cs="Arial"/>
                <w:sz w:val="22"/>
              </w:rPr>
            </w:pPr>
            <w:r w:rsidRPr="0089065F">
              <w:rPr>
                <w:rFonts w:ascii="Arial" w:hAnsi="Arial" w:cs="Arial"/>
                <w:sz w:val="22"/>
              </w:rPr>
              <w:t>Contribution table</w:t>
            </w:r>
          </w:p>
        </w:tc>
        <w:tc>
          <w:tcPr>
            <w:tcW w:w="2257" w:type="dxa"/>
            <w:tcMar>
              <w:top w:w="100" w:type="dxa"/>
              <w:left w:w="100" w:type="dxa"/>
              <w:bottom w:w="100" w:type="dxa"/>
              <w:right w:w="100" w:type="dxa"/>
            </w:tcMar>
          </w:tcPr>
          <w:p w14:paraId="7646FB22" w14:textId="77777777" w:rsidR="0089065F" w:rsidRPr="0089065F" w:rsidRDefault="0089065F" w:rsidP="009653AD">
            <w:pPr>
              <w:jc w:val="left"/>
              <w:rPr>
                <w:rFonts w:ascii="Arial" w:hAnsi="Arial" w:cs="Arial"/>
                <w:sz w:val="22"/>
              </w:rPr>
            </w:pPr>
            <w:r w:rsidRPr="0089065F">
              <w:rPr>
                <w:rFonts w:ascii="Arial" w:hAnsi="Arial" w:cs="Arial"/>
                <w:sz w:val="22"/>
              </w:rPr>
              <w:t>Zelan Xiang</w:t>
            </w:r>
          </w:p>
        </w:tc>
      </w:tr>
      <w:tr w:rsidR="0089065F" w:rsidRPr="0089065F" w14:paraId="5611CAB2" w14:textId="77777777" w:rsidTr="0052501F">
        <w:trPr>
          <w:trHeight w:val="420"/>
        </w:trPr>
        <w:tc>
          <w:tcPr>
            <w:tcW w:w="2258" w:type="dxa"/>
            <w:vMerge w:val="restart"/>
          </w:tcPr>
          <w:p w14:paraId="276665C1" w14:textId="77777777" w:rsidR="0089065F" w:rsidRPr="0089065F" w:rsidRDefault="0089065F" w:rsidP="009653AD">
            <w:pPr>
              <w:jc w:val="left"/>
              <w:rPr>
                <w:rFonts w:ascii="Arial" w:hAnsi="Arial" w:cs="Arial"/>
                <w:sz w:val="22"/>
              </w:rPr>
            </w:pPr>
            <w:r w:rsidRPr="0089065F">
              <w:rPr>
                <w:rFonts w:ascii="Arial" w:hAnsi="Arial" w:cs="Arial"/>
                <w:sz w:val="22"/>
              </w:rPr>
              <w:t>milestone 4</w:t>
            </w:r>
          </w:p>
        </w:tc>
        <w:tc>
          <w:tcPr>
            <w:tcW w:w="2027" w:type="dxa"/>
            <w:vMerge w:val="restart"/>
            <w:tcMar>
              <w:top w:w="100" w:type="dxa"/>
              <w:left w:w="100" w:type="dxa"/>
              <w:bottom w:w="100" w:type="dxa"/>
              <w:right w:w="100" w:type="dxa"/>
            </w:tcMar>
          </w:tcPr>
          <w:p w14:paraId="1E5A6FB0" w14:textId="77777777" w:rsidR="0089065F" w:rsidRPr="0089065F" w:rsidRDefault="0089065F" w:rsidP="009653AD">
            <w:pPr>
              <w:jc w:val="left"/>
              <w:rPr>
                <w:rFonts w:ascii="Arial" w:hAnsi="Arial" w:cs="Arial"/>
                <w:sz w:val="22"/>
              </w:rPr>
            </w:pPr>
            <w:r w:rsidRPr="0089065F">
              <w:rPr>
                <w:rFonts w:ascii="Arial" w:hAnsi="Arial" w:cs="Arial"/>
                <w:sz w:val="22"/>
              </w:rPr>
              <w:t>Implementation and test: part 1</w:t>
            </w:r>
          </w:p>
        </w:tc>
        <w:tc>
          <w:tcPr>
            <w:tcW w:w="2487" w:type="dxa"/>
            <w:tcMar>
              <w:top w:w="100" w:type="dxa"/>
              <w:left w:w="100" w:type="dxa"/>
              <w:bottom w:w="100" w:type="dxa"/>
              <w:right w:w="100" w:type="dxa"/>
            </w:tcMar>
          </w:tcPr>
          <w:p w14:paraId="0E7B6CDC" w14:textId="77777777" w:rsidR="0089065F" w:rsidRPr="0089065F" w:rsidRDefault="0089065F" w:rsidP="009653AD">
            <w:pPr>
              <w:jc w:val="left"/>
              <w:rPr>
                <w:rFonts w:ascii="Arial" w:hAnsi="Arial" w:cs="Arial"/>
                <w:sz w:val="22"/>
              </w:rPr>
            </w:pPr>
            <w:r w:rsidRPr="0089065F">
              <w:rPr>
                <w:rFonts w:ascii="Arial" w:hAnsi="Arial" w:cs="Arial"/>
                <w:sz w:val="22"/>
              </w:rPr>
              <w:t>Implementation: client class</w:t>
            </w:r>
          </w:p>
        </w:tc>
        <w:tc>
          <w:tcPr>
            <w:tcW w:w="2257" w:type="dxa"/>
            <w:tcMar>
              <w:top w:w="100" w:type="dxa"/>
              <w:left w:w="100" w:type="dxa"/>
              <w:bottom w:w="100" w:type="dxa"/>
              <w:right w:w="100" w:type="dxa"/>
            </w:tcMar>
          </w:tcPr>
          <w:p w14:paraId="300BF70F" w14:textId="77777777" w:rsidR="0089065F" w:rsidRPr="0089065F" w:rsidRDefault="0089065F" w:rsidP="009653AD">
            <w:pPr>
              <w:jc w:val="left"/>
              <w:rPr>
                <w:rFonts w:ascii="Arial" w:hAnsi="Arial" w:cs="Arial"/>
                <w:sz w:val="22"/>
              </w:rPr>
            </w:pPr>
            <w:r w:rsidRPr="0089065F">
              <w:rPr>
                <w:rFonts w:ascii="Arial" w:hAnsi="Arial" w:cs="Arial"/>
                <w:sz w:val="22"/>
              </w:rPr>
              <w:t>Haotian Shen</w:t>
            </w:r>
          </w:p>
        </w:tc>
      </w:tr>
      <w:tr w:rsidR="0089065F" w:rsidRPr="0089065F" w14:paraId="04EE617E" w14:textId="77777777" w:rsidTr="0052501F">
        <w:trPr>
          <w:trHeight w:val="420"/>
        </w:trPr>
        <w:tc>
          <w:tcPr>
            <w:tcW w:w="2258" w:type="dxa"/>
            <w:vMerge/>
          </w:tcPr>
          <w:p w14:paraId="0399FD1D" w14:textId="77777777" w:rsidR="0089065F" w:rsidRPr="0089065F" w:rsidRDefault="0089065F" w:rsidP="009653AD">
            <w:pPr>
              <w:jc w:val="left"/>
              <w:rPr>
                <w:rFonts w:ascii="Arial" w:hAnsi="Arial" w:cs="Arial"/>
                <w:sz w:val="22"/>
              </w:rPr>
            </w:pPr>
          </w:p>
        </w:tc>
        <w:tc>
          <w:tcPr>
            <w:tcW w:w="2027" w:type="dxa"/>
            <w:vMerge/>
            <w:tcMar>
              <w:top w:w="100" w:type="dxa"/>
              <w:left w:w="100" w:type="dxa"/>
              <w:bottom w:w="100" w:type="dxa"/>
              <w:right w:w="100" w:type="dxa"/>
            </w:tcMar>
          </w:tcPr>
          <w:p w14:paraId="458FEAF8" w14:textId="77777777" w:rsidR="0089065F" w:rsidRPr="0089065F" w:rsidRDefault="0089065F" w:rsidP="009653AD">
            <w:pPr>
              <w:jc w:val="left"/>
              <w:rPr>
                <w:rFonts w:ascii="Arial" w:hAnsi="Arial" w:cs="Arial"/>
                <w:sz w:val="22"/>
              </w:rPr>
            </w:pPr>
          </w:p>
        </w:tc>
        <w:tc>
          <w:tcPr>
            <w:tcW w:w="2487" w:type="dxa"/>
            <w:tcMar>
              <w:top w:w="100" w:type="dxa"/>
              <w:left w:w="100" w:type="dxa"/>
              <w:bottom w:w="100" w:type="dxa"/>
              <w:right w:w="100" w:type="dxa"/>
            </w:tcMar>
          </w:tcPr>
          <w:p w14:paraId="3D361718" w14:textId="77777777" w:rsidR="0089065F" w:rsidRPr="0089065F" w:rsidRDefault="0089065F" w:rsidP="009653AD">
            <w:pPr>
              <w:jc w:val="left"/>
              <w:rPr>
                <w:rFonts w:ascii="Arial" w:hAnsi="Arial" w:cs="Arial"/>
                <w:sz w:val="22"/>
              </w:rPr>
            </w:pPr>
            <w:r w:rsidRPr="0089065F">
              <w:rPr>
                <w:rFonts w:ascii="Arial" w:hAnsi="Arial" w:cs="Arial"/>
                <w:sz w:val="22"/>
              </w:rPr>
              <w:t>Implementation: the connection part and sending message functions of server class</w:t>
            </w:r>
          </w:p>
        </w:tc>
        <w:tc>
          <w:tcPr>
            <w:tcW w:w="2257" w:type="dxa"/>
            <w:tcMar>
              <w:top w:w="100" w:type="dxa"/>
              <w:left w:w="100" w:type="dxa"/>
              <w:bottom w:w="100" w:type="dxa"/>
              <w:right w:w="100" w:type="dxa"/>
            </w:tcMar>
          </w:tcPr>
          <w:p w14:paraId="5F20B5E1" w14:textId="77777777" w:rsidR="0089065F" w:rsidRPr="0089065F" w:rsidRDefault="0089065F" w:rsidP="009653AD">
            <w:pPr>
              <w:jc w:val="left"/>
              <w:rPr>
                <w:rFonts w:ascii="Arial" w:hAnsi="Arial" w:cs="Arial"/>
                <w:sz w:val="22"/>
              </w:rPr>
            </w:pPr>
            <w:r w:rsidRPr="0089065F">
              <w:rPr>
                <w:rFonts w:ascii="Arial" w:hAnsi="Arial" w:cs="Arial"/>
                <w:sz w:val="22"/>
              </w:rPr>
              <w:t>Zelan XIang</w:t>
            </w:r>
          </w:p>
        </w:tc>
      </w:tr>
      <w:tr w:rsidR="0089065F" w:rsidRPr="0089065F" w14:paraId="6EB91A66" w14:textId="77777777" w:rsidTr="0052501F">
        <w:trPr>
          <w:trHeight w:val="420"/>
        </w:trPr>
        <w:tc>
          <w:tcPr>
            <w:tcW w:w="2258" w:type="dxa"/>
            <w:vMerge/>
            <w:tcMar>
              <w:top w:w="100" w:type="dxa"/>
              <w:left w:w="100" w:type="dxa"/>
              <w:bottom w:w="100" w:type="dxa"/>
              <w:right w:w="100" w:type="dxa"/>
            </w:tcMar>
          </w:tcPr>
          <w:p w14:paraId="481ECFB4" w14:textId="77777777" w:rsidR="0089065F" w:rsidRPr="0089065F" w:rsidRDefault="0089065F" w:rsidP="009653AD">
            <w:pPr>
              <w:jc w:val="left"/>
              <w:rPr>
                <w:rFonts w:ascii="Arial" w:hAnsi="Arial" w:cs="Arial"/>
                <w:sz w:val="22"/>
              </w:rPr>
            </w:pPr>
          </w:p>
        </w:tc>
        <w:tc>
          <w:tcPr>
            <w:tcW w:w="2027" w:type="dxa"/>
            <w:vMerge/>
            <w:tcMar>
              <w:top w:w="100" w:type="dxa"/>
              <w:left w:w="100" w:type="dxa"/>
              <w:bottom w:w="100" w:type="dxa"/>
              <w:right w:w="100" w:type="dxa"/>
            </w:tcMar>
          </w:tcPr>
          <w:p w14:paraId="6112F751" w14:textId="77777777" w:rsidR="0089065F" w:rsidRPr="0089065F" w:rsidRDefault="0089065F" w:rsidP="009653AD">
            <w:pPr>
              <w:jc w:val="left"/>
              <w:rPr>
                <w:rFonts w:ascii="Arial" w:hAnsi="Arial" w:cs="Arial"/>
                <w:sz w:val="22"/>
              </w:rPr>
            </w:pPr>
          </w:p>
        </w:tc>
        <w:tc>
          <w:tcPr>
            <w:tcW w:w="2487" w:type="dxa"/>
            <w:tcMar>
              <w:top w:w="100" w:type="dxa"/>
              <w:left w:w="100" w:type="dxa"/>
              <w:bottom w:w="100" w:type="dxa"/>
              <w:right w:w="100" w:type="dxa"/>
            </w:tcMar>
          </w:tcPr>
          <w:p w14:paraId="2FA6D0D8" w14:textId="77777777" w:rsidR="0089065F" w:rsidRPr="0089065F" w:rsidRDefault="0089065F" w:rsidP="009653AD">
            <w:pPr>
              <w:jc w:val="left"/>
              <w:rPr>
                <w:rFonts w:ascii="Arial" w:hAnsi="Arial" w:cs="Arial"/>
                <w:sz w:val="22"/>
              </w:rPr>
            </w:pPr>
            <w:r w:rsidRPr="0089065F">
              <w:rPr>
                <w:rFonts w:ascii="Arial" w:hAnsi="Arial" w:cs="Arial"/>
                <w:sz w:val="22"/>
              </w:rPr>
              <w:t>Test: basic connection between server and clients and sending messages to other clients</w:t>
            </w:r>
          </w:p>
        </w:tc>
        <w:tc>
          <w:tcPr>
            <w:tcW w:w="2257" w:type="dxa"/>
            <w:tcMar>
              <w:top w:w="100" w:type="dxa"/>
              <w:left w:w="100" w:type="dxa"/>
              <w:bottom w:w="100" w:type="dxa"/>
              <w:right w:w="100" w:type="dxa"/>
            </w:tcMar>
          </w:tcPr>
          <w:p w14:paraId="2DA6AFF5" w14:textId="77777777" w:rsidR="0089065F" w:rsidRPr="0089065F" w:rsidRDefault="0089065F" w:rsidP="009653AD">
            <w:pPr>
              <w:jc w:val="left"/>
              <w:rPr>
                <w:rFonts w:ascii="Arial" w:hAnsi="Arial" w:cs="Arial"/>
                <w:sz w:val="22"/>
              </w:rPr>
            </w:pPr>
            <w:r w:rsidRPr="0089065F">
              <w:rPr>
                <w:rFonts w:ascii="Arial" w:hAnsi="Arial" w:cs="Arial"/>
                <w:sz w:val="22"/>
              </w:rPr>
              <w:t>Haotian Shen &amp; Zelan Xiang</w:t>
            </w:r>
          </w:p>
        </w:tc>
      </w:tr>
      <w:tr w:rsidR="0089065F" w:rsidRPr="0089065F" w14:paraId="678FD5C2" w14:textId="77777777" w:rsidTr="0052501F">
        <w:trPr>
          <w:trHeight w:val="420"/>
        </w:trPr>
        <w:tc>
          <w:tcPr>
            <w:tcW w:w="2258" w:type="dxa"/>
            <w:vMerge/>
            <w:tcMar>
              <w:top w:w="100" w:type="dxa"/>
              <w:left w:w="100" w:type="dxa"/>
              <w:bottom w:w="100" w:type="dxa"/>
              <w:right w:w="100" w:type="dxa"/>
            </w:tcMar>
          </w:tcPr>
          <w:p w14:paraId="4E36B76F" w14:textId="77777777" w:rsidR="0089065F" w:rsidRPr="0089065F" w:rsidRDefault="0089065F" w:rsidP="009653AD">
            <w:pPr>
              <w:jc w:val="left"/>
              <w:rPr>
                <w:rFonts w:ascii="Arial" w:hAnsi="Arial" w:cs="Arial"/>
                <w:sz w:val="22"/>
              </w:rPr>
            </w:pPr>
          </w:p>
        </w:tc>
        <w:tc>
          <w:tcPr>
            <w:tcW w:w="2027" w:type="dxa"/>
            <w:vMerge w:val="restart"/>
            <w:tcMar>
              <w:top w:w="100" w:type="dxa"/>
              <w:left w:w="100" w:type="dxa"/>
              <w:bottom w:w="100" w:type="dxa"/>
              <w:right w:w="100" w:type="dxa"/>
            </w:tcMar>
          </w:tcPr>
          <w:p w14:paraId="24280B3F" w14:textId="77777777" w:rsidR="0089065F" w:rsidRPr="0089065F" w:rsidRDefault="0089065F" w:rsidP="009653AD">
            <w:pPr>
              <w:jc w:val="left"/>
              <w:rPr>
                <w:rFonts w:ascii="Arial" w:hAnsi="Arial" w:cs="Arial"/>
                <w:sz w:val="22"/>
              </w:rPr>
            </w:pPr>
            <w:r w:rsidRPr="0089065F">
              <w:rPr>
                <w:rFonts w:ascii="Arial" w:hAnsi="Arial" w:cs="Arial"/>
                <w:sz w:val="22"/>
              </w:rPr>
              <w:t>Implementation and test: part 2</w:t>
            </w:r>
          </w:p>
        </w:tc>
        <w:tc>
          <w:tcPr>
            <w:tcW w:w="2487" w:type="dxa"/>
            <w:tcMar>
              <w:top w:w="100" w:type="dxa"/>
              <w:left w:w="100" w:type="dxa"/>
              <w:bottom w:w="100" w:type="dxa"/>
              <w:right w:w="100" w:type="dxa"/>
            </w:tcMar>
          </w:tcPr>
          <w:p w14:paraId="2F443546" w14:textId="77777777" w:rsidR="0089065F" w:rsidRPr="0089065F" w:rsidRDefault="0089065F" w:rsidP="009653AD">
            <w:pPr>
              <w:jc w:val="left"/>
              <w:rPr>
                <w:rFonts w:ascii="Arial" w:hAnsi="Arial" w:cs="Arial"/>
                <w:sz w:val="22"/>
              </w:rPr>
            </w:pPr>
            <w:r w:rsidRPr="0089065F">
              <w:rPr>
                <w:rFonts w:ascii="Arial" w:hAnsi="Arial" w:cs="Arial"/>
                <w:sz w:val="22"/>
              </w:rPr>
              <w:t>Implementation: the changing alias function of server class</w:t>
            </w:r>
          </w:p>
        </w:tc>
        <w:tc>
          <w:tcPr>
            <w:tcW w:w="2257" w:type="dxa"/>
            <w:tcMar>
              <w:top w:w="100" w:type="dxa"/>
              <w:left w:w="100" w:type="dxa"/>
              <w:bottom w:w="100" w:type="dxa"/>
              <w:right w:w="100" w:type="dxa"/>
            </w:tcMar>
          </w:tcPr>
          <w:p w14:paraId="66BC798C" w14:textId="77777777" w:rsidR="0089065F" w:rsidRPr="0089065F" w:rsidRDefault="0089065F" w:rsidP="009653AD">
            <w:pPr>
              <w:jc w:val="left"/>
              <w:rPr>
                <w:rFonts w:ascii="Arial" w:hAnsi="Arial" w:cs="Arial"/>
                <w:sz w:val="22"/>
              </w:rPr>
            </w:pPr>
            <w:r w:rsidRPr="0089065F">
              <w:rPr>
                <w:rFonts w:ascii="Arial" w:hAnsi="Arial" w:cs="Arial"/>
                <w:sz w:val="22"/>
              </w:rPr>
              <w:t>Zelan Xiang</w:t>
            </w:r>
          </w:p>
        </w:tc>
      </w:tr>
      <w:tr w:rsidR="0089065F" w:rsidRPr="0089065F" w14:paraId="689337A7" w14:textId="77777777" w:rsidTr="0052501F">
        <w:trPr>
          <w:trHeight w:val="420"/>
        </w:trPr>
        <w:tc>
          <w:tcPr>
            <w:tcW w:w="2258" w:type="dxa"/>
            <w:vMerge/>
            <w:tcMar>
              <w:top w:w="100" w:type="dxa"/>
              <w:left w:w="100" w:type="dxa"/>
              <w:bottom w:w="100" w:type="dxa"/>
              <w:right w:w="100" w:type="dxa"/>
            </w:tcMar>
          </w:tcPr>
          <w:p w14:paraId="140874E1" w14:textId="77777777" w:rsidR="0089065F" w:rsidRPr="0089065F" w:rsidRDefault="0089065F" w:rsidP="009653AD">
            <w:pPr>
              <w:jc w:val="left"/>
              <w:rPr>
                <w:rFonts w:ascii="Arial" w:hAnsi="Arial" w:cs="Arial"/>
                <w:sz w:val="22"/>
              </w:rPr>
            </w:pPr>
          </w:p>
        </w:tc>
        <w:tc>
          <w:tcPr>
            <w:tcW w:w="2027" w:type="dxa"/>
            <w:vMerge/>
            <w:tcMar>
              <w:top w:w="100" w:type="dxa"/>
              <w:left w:w="100" w:type="dxa"/>
              <w:bottom w:w="100" w:type="dxa"/>
              <w:right w:w="100" w:type="dxa"/>
            </w:tcMar>
          </w:tcPr>
          <w:p w14:paraId="2378A9D1" w14:textId="77777777" w:rsidR="0089065F" w:rsidRPr="0089065F" w:rsidRDefault="0089065F" w:rsidP="009653AD">
            <w:pPr>
              <w:jc w:val="left"/>
              <w:rPr>
                <w:rFonts w:ascii="Arial" w:hAnsi="Arial" w:cs="Arial"/>
                <w:sz w:val="22"/>
              </w:rPr>
            </w:pPr>
          </w:p>
        </w:tc>
        <w:tc>
          <w:tcPr>
            <w:tcW w:w="2487" w:type="dxa"/>
            <w:tcMar>
              <w:top w:w="100" w:type="dxa"/>
              <w:left w:w="100" w:type="dxa"/>
              <w:bottom w:w="100" w:type="dxa"/>
              <w:right w:w="100" w:type="dxa"/>
            </w:tcMar>
          </w:tcPr>
          <w:p w14:paraId="671774BD" w14:textId="77777777" w:rsidR="0089065F" w:rsidRPr="0089065F" w:rsidRDefault="0089065F" w:rsidP="009653AD">
            <w:pPr>
              <w:jc w:val="left"/>
              <w:rPr>
                <w:rFonts w:ascii="Arial" w:hAnsi="Arial" w:cs="Arial"/>
                <w:sz w:val="22"/>
              </w:rPr>
            </w:pPr>
            <w:r w:rsidRPr="0089065F">
              <w:rPr>
                <w:rFonts w:ascii="Arial" w:hAnsi="Arial" w:cs="Arial"/>
                <w:sz w:val="22"/>
              </w:rPr>
              <w:t>Test: change alias</w:t>
            </w:r>
          </w:p>
        </w:tc>
        <w:tc>
          <w:tcPr>
            <w:tcW w:w="2257" w:type="dxa"/>
            <w:tcMar>
              <w:top w:w="100" w:type="dxa"/>
              <w:left w:w="100" w:type="dxa"/>
              <w:bottom w:w="100" w:type="dxa"/>
              <w:right w:w="100" w:type="dxa"/>
            </w:tcMar>
          </w:tcPr>
          <w:p w14:paraId="09E6713F" w14:textId="77777777" w:rsidR="0089065F" w:rsidRPr="0089065F" w:rsidRDefault="0089065F" w:rsidP="009653AD">
            <w:pPr>
              <w:jc w:val="left"/>
              <w:rPr>
                <w:rFonts w:ascii="Arial" w:hAnsi="Arial" w:cs="Arial"/>
                <w:sz w:val="22"/>
              </w:rPr>
            </w:pPr>
            <w:r w:rsidRPr="0089065F">
              <w:rPr>
                <w:rFonts w:ascii="Arial" w:hAnsi="Arial" w:cs="Arial"/>
                <w:sz w:val="22"/>
              </w:rPr>
              <w:t>Zelan Xiang</w:t>
            </w:r>
          </w:p>
        </w:tc>
      </w:tr>
      <w:tr w:rsidR="0089065F" w:rsidRPr="0089065F" w14:paraId="1FEE3202" w14:textId="77777777" w:rsidTr="0052501F">
        <w:trPr>
          <w:trHeight w:val="420"/>
        </w:trPr>
        <w:tc>
          <w:tcPr>
            <w:tcW w:w="2258" w:type="dxa"/>
            <w:vMerge/>
            <w:tcMar>
              <w:top w:w="100" w:type="dxa"/>
              <w:left w:w="100" w:type="dxa"/>
              <w:bottom w:w="100" w:type="dxa"/>
              <w:right w:w="100" w:type="dxa"/>
            </w:tcMar>
          </w:tcPr>
          <w:p w14:paraId="72CB0397" w14:textId="77777777" w:rsidR="0089065F" w:rsidRPr="0089065F" w:rsidRDefault="0089065F" w:rsidP="009653AD">
            <w:pPr>
              <w:jc w:val="left"/>
              <w:rPr>
                <w:rFonts w:ascii="Arial" w:hAnsi="Arial" w:cs="Arial"/>
                <w:sz w:val="22"/>
              </w:rPr>
            </w:pPr>
          </w:p>
        </w:tc>
        <w:tc>
          <w:tcPr>
            <w:tcW w:w="2027" w:type="dxa"/>
            <w:vMerge w:val="restart"/>
            <w:tcMar>
              <w:top w:w="100" w:type="dxa"/>
              <w:left w:w="100" w:type="dxa"/>
              <w:bottom w:w="100" w:type="dxa"/>
              <w:right w:w="100" w:type="dxa"/>
            </w:tcMar>
          </w:tcPr>
          <w:p w14:paraId="7155B6B5" w14:textId="77777777" w:rsidR="0089065F" w:rsidRPr="0089065F" w:rsidRDefault="0089065F" w:rsidP="009653AD">
            <w:pPr>
              <w:jc w:val="left"/>
              <w:rPr>
                <w:rFonts w:ascii="Arial" w:hAnsi="Arial" w:cs="Arial"/>
                <w:sz w:val="22"/>
              </w:rPr>
            </w:pPr>
            <w:r w:rsidRPr="0089065F">
              <w:rPr>
                <w:rFonts w:ascii="Arial" w:hAnsi="Arial" w:cs="Arial"/>
                <w:sz w:val="22"/>
              </w:rPr>
              <w:t>Implementation and test: part 3</w:t>
            </w:r>
          </w:p>
        </w:tc>
        <w:tc>
          <w:tcPr>
            <w:tcW w:w="2487" w:type="dxa"/>
            <w:tcMar>
              <w:top w:w="100" w:type="dxa"/>
              <w:left w:w="100" w:type="dxa"/>
              <w:bottom w:w="100" w:type="dxa"/>
              <w:right w:w="100" w:type="dxa"/>
            </w:tcMar>
          </w:tcPr>
          <w:p w14:paraId="004F2B87" w14:textId="77777777" w:rsidR="0089065F" w:rsidRPr="0089065F" w:rsidRDefault="0089065F" w:rsidP="009653AD">
            <w:pPr>
              <w:jc w:val="left"/>
              <w:rPr>
                <w:rFonts w:ascii="Arial" w:hAnsi="Arial" w:cs="Arial"/>
                <w:sz w:val="22"/>
              </w:rPr>
            </w:pPr>
            <w:r w:rsidRPr="0089065F">
              <w:rPr>
                <w:rFonts w:ascii="Arial" w:hAnsi="Arial" w:cs="Arial"/>
                <w:sz w:val="22"/>
              </w:rPr>
              <w:t>Implementation: edit the client class</w:t>
            </w:r>
          </w:p>
        </w:tc>
        <w:tc>
          <w:tcPr>
            <w:tcW w:w="2257" w:type="dxa"/>
            <w:tcMar>
              <w:top w:w="100" w:type="dxa"/>
              <w:left w:w="100" w:type="dxa"/>
              <w:bottom w:w="100" w:type="dxa"/>
              <w:right w:w="100" w:type="dxa"/>
            </w:tcMar>
          </w:tcPr>
          <w:p w14:paraId="78459190" w14:textId="77777777" w:rsidR="0089065F" w:rsidRPr="0089065F" w:rsidRDefault="0089065F" w:rsidP="009653AD">
            <w:pPr>
              <w:jc w:val="left"/>
              <w:rPr>
                <w:rFonts w:ascii="Arial" w:hAnsi="Arial" w:cs="Arial"/>
                <w:sz w:val="22"/>
              </w:rPr>
            </w:pPr>
            <w:r w:rsidRPr="0089065F">
              <w:rPr>
                <w:rFonts w:ascii="Arial" w:hAnsi="Arial" w:cs="Arial"/>
                <w:sz w:val="22"/>
              </w:rPr>
              <w:t>Haotian Shen &amp; Zelan Xiang</w:t>
            </w:r>
          </w:p>
        </w:tc>
      </w:tr>
      <w:tr w:rsidR="0089065F" w:rsidRPr="0089065F" w14:paraId="5EB4F96C" w14:textId="77777777" w:rsidTr="0052501F">
        <w:trPr>
          <w:trHeight w:val="420"/>
        </w:trPr>
        <w:tc>
          <w:tcPr>
            <w:tcW w:w="2258" w:type="dxa"/>
            <w:vMerge/>
            <w:tcMar>
              <w:top w:w="100" w:type="dxa"/>
              <w:left w:w="100" w:type="dxa"/>
              <w:bottom w:w="100" w:type="dxa"/>
              <w:right w:w="100" w:type="dxa"/>
            </w:tcMar>
          </w:tcPr>
          <w:p w14:paraId="10013FC9" w14:textId="77777777" w:rsidR="0089065F" w:rsidRPr="0089065F" w:rsidRDefault="0089065F" w:rsidP="009653AD">
            <w:pPr>
              <w:jc w:val="left"/>
              <w:rPr>
                <w:rFonts w:ascii="Arial" w:hAnsi="Arial" w:cs="Arial"/>
                <w:sz w:val="22"/>
              </w:rPr>
            </w:pPr>
          </w:p>
        </w:tc>
        <w:tc>
          <w:tcPr>
            <w:tcW w:w="2027" w:type="dxa"/>
            <w:vMerge/>
            <w:tcMar>
              <w:top w:w="100" w:type="dxa"/>
              <w:left w:w="100" w:type="dxa"/>
              <w:bottom w:w="100" w:type="dxa"/>
              <w:right w:w="100" w:type="dxa"/>
            </w:tcMar>
          </w:tcPr>
          <w:p w14:paraId="1AF8B952" w14:textId="77777777" w:rsidR="0089065F" w:rsidRPr="0089065F" w:rsidRDefault="0089065F" w:rsidP="009653AD">
            <w:pPr>
              <w:jc w:val="left"/>
              <w:rPr>
                <w:rFonts w:ascii="Arial" w:hAnsi="Arial" w:cs="Arial"/>
                <w:sz w:val="22"/>
              </w:rPr>
            </w:pPr>
          </w:p>
        </w:tc>
        <w:tc>
          <w:tcPr>
            <w:tcW w:w="2487" w:type="dxa"/>
            <w:tcMar>
              <w:top w:w="100" w:type="dxa"/>
              <w:left w:w="100" w:type="dxa"/>
              <w:bottom w:w="100" w:type="dxa"/>
              <w:right w:w="100" w:type="dxa"/>
            </w:tcMar>
          </w:tcPr>
          <w:p w14:paraId="52EA3436" w14:textId="3421129E" w:rsidR="0089065F" w:rsidRPr="0089065F" w:rsidRDefault="0089065F" w:rsidP="009653AD">
            <w:pPr>
              <w:jc w:val="left"/>
              <w:rPr>
                <w:rFonts w:ascii="Arial" w:hAnsi="Arial" w:cs="Arial"/>
                <w:sz w:val="22"/>
              </w:rPr>
            </w:pPr>
            <w:r w:rsidRPr="0089065F">
              <w:rPr>
                <w:rFonts w:ascii="Arial" w:hAnsi="Arial" w:cs="Arial"/>
                <w:sz w:val="22"/>
              </w:rPr>
              <w:t xml:space="preserve">Implementation: </w:t>
            </w:r>
            <w:r w:rsidR="00F47839">
              <w:rPr>
                <w:rFonts w:ascii="Arial" w:hAnsi="Arial" w:cs="Arial"/>
                <w:sz w:val="22"/>
              </w:rPr>
              <w:t>t</w:t>
            </w:r>
            <w:r w:rsidR="00F47839" w:rsidRPr="0089065F">
              <w:rPr>
                <w:rFonts w:ascii="Arial" w:hAnsi="Arial" w:cs="Arial"/>
                <w:sz w:val="22"/>
              </w:rPr>
              <w:t>he</w:t>
            </w:r>
            <w:r w:rsidRPr="0089065F">
              <w:rPr>
                <w:rFonts w:ascii="Arial" w:hAnsi="Arial" w:cs="Arial"/>
                <w:sz w:val="22"/>
              </w:rPr>
              <w:t xml:space="preserve"> Chatroom class; the creating room, block user, unblock user, and joining room functions of server class</w:t>
            </w:r>
          </w:p>
        </w:tc>
        <w:tc>
          <w:tcPr>
            <w:tcW w:w="2257" w:type="dxa"/>
            <w:tcMar>
              <w:top w:w="100" w:type="dxa"/>
              <w:left w:w="100" w:type="dxa"/>
              <w:bottom w:w="100" w:type="dxa"/>
              <w:right w:w="100" w:type="dxa"/>
            </w:tcMar>
          </w:tcPr>
          <w:p w14:paraId="7DE1E902" w14:textId="77777777" w:rsidR="0089065F" w:rsidRPr="0089065F" w:rsidRDefault="0089065F" w:rsidP="009653AD">
            <w:pPr>
              <w:jc w:val="left"/>
              <w:rPr>
                <w:rFonts w:ascii="Arial" w:hAnsi="Arial" w:cs="Arial"/>
                <w:sz w:val="22"/>
              </w:rPr>
            </w:pPr>
            <w:r w:rsidRPr="0089065F">
              <w:rPr>
                <w:rFonts w:ascii="Arial" w:hAnsi="Arial" w:cs="Arial"/>
                <w:sz w:val="22"/>
              </w:rPr>
              <w:t>Zelan Xiang</w:t>
            </w:r>
          </w:p>
        </w:tc>
      </w:tr>
      <w:tr w:rsidR="0089065F" w:rsidRPr="0089065F" w14:paraId="18E1C75C" w14:textId="77777777" w:rsidTr="0052501F">
        <w:trPr>
          <w:trHeight w:val="420"/>
        </w:trPr>
        <w:tc>
          <w:tcPr>
            <w:tcW w:w="2258" w:type="dxa"/>
            <w:vMerge/>
            <w:tcMar>
              <w:top w:w="100" w:type="dxa"/>
              <w:left w:w="100" w:type="dxa"/>
              <w:bottom w:w="100" w:type="dxa"/>
              <w:right w:w="100" w:type="dxa"/>
            </w:tcMar>
          </w:tcPr>
          <w:p w14:paraId="5FD17C46" w14:textId="77777777" w:rsidR="0089065F" w:rsidRPr="0089065F" w:rsidRDefault="0089065F" w:rsidP="009653AD">
            <w:pPr>
              <w:jc w:val="left"/>
              <w:rPr>
                <w:rFonts w:ascii="Arial" w:hAnsi="Arial" w:cs="Arial"/>
                <w:sz w:val="22"/>
              </w:rPr>
            </w:pPr>
          </w:p>
        </w:tc>
        <w:tc>
          <w:tcPr>
            <w:tcW w:w="2027" w:type="dxa"/>
            <w:vMerge/>
            <w:tcMar>
              <w:top w:w="100" w:type="dxa"/>
              <w:left w:w="100" w:type="dxa"/>
              <w:bottom w:w="100" w:type="dxa"/>
              <w:right w:w="100" w:type="dxa"/>
            </w:tcMar>
          </w:tcPr>
          <w:p w14:paraId="029973AF" w14:textId="77777777" w:rsidR="0089065F" w:rsidRPr="0089065F" w:rsidRDefault="0089065F" w:rsidP="009653AD">
            <w:pPr>
              <w:jc w:val="left"/>
              <w:rPr>
                <w:rFonts w:ascii="Arial" w:hAnsi="Arial" w:cs="Arial"/>
                <w:sz w:val="22"/>
              </w:rPr>
            </w:pPr>
          </w:p>
        </w:tc>
        <w:tc>
          <w:tcPr>
            <w:tcW w:w="2487" w:type="dxa"/>
            <w:tcMar>
              <w:top w:w="100" w:type="dxa"/>
              <w:left w:w="100" w:type="dxa"/>
              <w:bottom w:w="100" w:type="dxa"/>
              <w:right w:w="100" w:type="dxa"/>
            </w:tcMar>
          </w:tcPr>
          <w:p w14:paraId="53F7A36A" w14:textId="77777777" w:rsidR="0089065F" w:rsidRPr="0089065F" w:rsidRDefault="0089065F" w:rsidP="009653AD">
            <w:pPr>
              <w:jc w:val="left"/>
              <w:rPr>
                <w:rFonts w:ascii="Arial" w:hAnsi="Arial" w:cs="Arial"/>
                <w:sz w:val="22"/>
              </w:rPr>
            </w:pPr>
            <w:r w:rsidRPr="0089065F">
              <w:rPr>
                <w:rFonts w:ascii="Arial" w:hAnsi="Arial" w:cs="Arial"/>
                <w:sz w:val="22"/>
              </w:rPr>
              <w:t>Test: create chatroom, join room, block user, unblock user</w:t>
            </w:r>
          </w:p>
        </w:tc>
        <w:tc>
          <w:tcPr>
            <w:tcW w:w="2257" w:type="dxa"/>
            <w:tcMar>
              <w:top w:w="100" w:type="dxa"/>
              <w:left w:w="100" w:type="dxa"/>
              <w:bottom w:w="100" w:type="dxa"/>
              <w:right w:w="100" w:type="dxa"/>
            </w:tcMar>
          </w:tcPr>
          <w:p w14:paraId="5E45051B" w14:textId="77777777" w:rsidR="0089065F" w:rsidRPr="0089065F" w:rsidRDefault="0089065F" w:rsidP="009653AD">
            <w:pPr>
              <w:jc w:val="left"/>
              <w:rPr>
                <w:rFonts w:ascii="Arial" w:hAnsi="Arial" w:cs="Arial"/>
                <w:sz w:val="22"/>
              </w:rPr>
            </w:pPr>
            <w:r w:rsidRPr="0089065F">
              <w:rPr>
                <w:rFonts w:ascii="Arial" w:hAnsi="Arial" w:cs="Arial"/>
                <w:sz w:val="22"/>
              </w:rPr>
              <w:t>Zelan Xiang &amp; Haotian Shen</w:t>
            </w:r>
          </w:p>
        </w:tc>
      </w:tr>
      <w:tr w:rsidR="0089065F" w:rsidRPr="0089065F" w14:paraId="045C3CD3" w14:textId="77777777" w:rsidTr="0052501F">
        <w:trPr>
          <w:trHeight w:val="420"/>
        </w:trPr>
        <w:tc>
          <w:tcPr>
            <w:tcW w:w="2258" w:type="dxa"/>
            <w:vMerge/>
            <w:tcMar>
              <w:top w:w="100" w:type="dxa"/>
              <w:left w:w="100" w:type="dxa"/>
              <w:bottom w:w="100" w:type="dxa"/>
              <w:right w:w="100" w:type="dxa"/>
            </w:tcMar>
          </w:tcPr>
          <w:p w14:paraId="28A9D323" w14:textId="77777777" w:rsidR="0089065F" w:rsidRPr="0089065F" w:rsidRDefault="0089065F" w:rsidP="009653AD">
            <w:pPr>
              <w:jc w:val="left"/>
              <w:rPr>
                <w:rFonts w:ascii="Arial" w:hAnsi="Arial" w:cs="Arial"/>
                <w:sz w:val="22"/>
              </w:rPr>
            </w:pPr>
          </w:p>
        </w:tc>
        <w:tc>
          <w:tcPr>
            <w:tcW w:w="2027" w:type="dxa"/>
            <w:vMerge w:val="restart"/>
            <w:tcMar>
              <w:top w:w="100" w:type="dxa"/>
              <w:left w:w="100" w:type="dxa"/>
              <w:bottom w:w="100" w:type="dxa"/>
              <w:right w:w="100" w:type="dxa"/>
            </w:tcMar>
          </w:tcPr>
          <w:p w14:paraId="1615C0D5" w14:textId="77777777" w:rsidR="0089065F" w:rsidRPr="0089065F" w:rsidRDefault="0089065F" w:rsidP="009653AD">
            <w:pPr>
              <w:jc w:val="left"/>
              <w:rPr>
                <w:rFonts w:ascii="Arial" w:hAnsi="Arial" w:cs="Arial"/>
                <w:sz w:val="22"/>
              </w:rPr>
            </w:pPr>
            <w:r w:rsidRPr="0089065F">
              <w:rPr>
                <w:rFonts w:ascii="Arial" w:hAnsi="Arial" w:cs="Arial"/>
                <w:sz w:val="22"/>
              </w:rPr>
              <w:t>Implementation and test: part 4</w:t>
            </w:r>
          </w:p>
        </w:tc>
        <w:tc>
          <w:tcPr>
            <w:tcW w:w="2487" w:type="dxa"/>
            <w:tcMar>
              <w:top w:w="100" w:type="dxa"/>
              <w:left w:w="100" w:type="dxa"/>
              <w:bottom w:w="100" w:type="dxa"/>
              <w:right w:w="100" w:type="dxa"/>
            </w:tcMar>
          </w:tcPr>
          <w:p w14:paraId="5B935A0F" w14:textId="77777777" w:rsidR="0089065F" w:rsidRPr="0089065F" w:rsidRDefault="0089065F" w:rsidP="009653AD">
            <w:pPr>
              <w:jc w:val="left"/>
              <w:rPr>
                <w:rFonts w:ascii="Arial" w:hAnsi="Arial" w:cs="Arial"/>
                <w:sz w:val="22"/>
              </w:rPr>
            </w:pPr>
            <w:r w:rsidRPr="0089065F">
              <w:rPr>
                <w:rFonts w:ascii="Arial" w:hAnsi="Arial" w:cs="Arial"/>
                <w:sz w:val="22"/>
              </w:rPr>
              <w:t>Implementation: edit the client class</w:t>
            </w:r>
          </w:p>
        </w:tc>
        <w:tc>
          <w:tcPr>
            <w:tcW w:w="2257" w:type="dxa"/>
            <w:tcMar>
              <w:top w:w="100" w:type="dxa"/>
              <w:left w:w="100" w:type="dxa"/>
              <w:bottom w:w="100" w:type="dxa"/>
              <w:right w:w="100" w:type="dxa"/>
            </w:tcMar>
          </w:tcPr>
          <w:p w14:paraId="3EF2D182" w14:textId="77777777" w:rsidR="0089065F" w:rsidRPr="0089065F" w:rsidRDefault="0089065F" w:rsidP="009653AD">
            <w:pPr>
              <w:jc w:val="left"/>
              <w:rPr>
                <w:rFonts w:ascii="Arial" w:hAnsi="Arial" w:cs="Arial"/>
                <w:sz w:val="22"/>
              </w:rPr>
            </w:pPr>
            <w:r w:rsidRPr="0089065F">
              <w:rPr>
                <w:rFonts w:ascii="Arial" w:hAnsi="Arial" w:cs="Arial"/>
                <w:sz w:val="22"/>
              </w:rPr>
              <w:t>Haotian Shen</w:t>
            </w:r>
          </w:p>
        </w:tc>
      </w:tr>
      <w:tr w:rsidR="0089065F" w:rsidRPr="0089065F" w14:paraId="13E14F4C" w14:textId="77777777" w:rsidTr="0052501F">
        <w:trPr>
          <w:trHeight w:val="420"/>
        </w:trPr>
        <w:tc>
          <w:tcPr>
            <w:tcW w:w="2258" w:type="dxa"/>
            <w:vMerge/>
            <w:tcMar>
              <w:top w:w="100" w:type="dxa"/>
              <w:left w:w="100" w:type="dxa"/>
              <w:bottom w:w="100" w:type="dxa"/>
              <w:right w:w="100" w:type="dxa"/>
            </w:tcMar>
          </w:tcPr>
          <w:p w14:paraId="619620E6" w14:textId="77777777" w:rsidR="0089065F" w:rsidRPr="0089065F" w:rsidRDefault="0089065F" w:rsidP="009653AD">
            <w:pPr>
              <w:jc w:val="left"/>
              <w:rPr>
                <w:rFonts w:ascii="Arial" w:hAnsi="Arial" w:cs="Arial"/>
                <w:sz w:val="22"/>
              </w:rPr>
            </w:pPr>
          </w:p>
        </w:tc>
        <w:tc>
          <w:tcPr>
            <w:tcW w:w="2027" w:type="dxa"/>
            <w:vMerge/>
            <w:tcMar>
              <w:top w:w="100" w:type="dxa"/>
              <w:left w:w="100" w:type="dxa"/>
              <w:bottom w:w="100" w:type="dxa"/>
              <w:right w:w="100" w:type="dxa"/>
            </w:tcMar>
          </w:tcPr>
          <w:p w14:paraId="577904E0" w14:textId="77777777" w:rsidR="0089065F" w:rsidRPr="0089065F" w:rsidRDefault="0089065F" w:rsidP="009653AD">
            <w:pPr>
              <w:jc w:val="left"/>
              <w:rPr>
                <w:rFonts w:ascii="Arial" w:hAnsi="Arial" w:cs="Arial"/>
                <w:sz w:val="22"/>
              </w:rPr>
            </w:pPr>
          </w:p>
        </w:tc>
        <w:tc>
          <w:tcPr>
            <w:tcW w:w="2487" w:type="dxa"/>
            <w:tcMar>
              <w:top w:w="100" w:type="dxa"/>
              <w:left w:w="100" w:type="dxa"/>
              <w:bottom w:w="100" w:type="dxa"/>
              <w:right w:w="100" w:type="dxa"/>
            </w:tcMar>
          </w:tcPr>
          <w:p w14:paraId="58BCDFBD" w14:textId="77777777" w:rsidR="0089065F" w:rsidRPr="0089065F" w:rsidRDefault="0089065F" w:rsidP="009653AD">
            <w:pPr>
              <w:jc w:val="left"/>
              <w:rPr>
                <w:rFonts w:ascii="Arial" w:hAnsi="Arial" w:cs="Arial"/>
                <w:sz w:val="22"/>
              </w:rPr>
            </w:pPr>
            <w:r w:rsidRPr="0089065F">
              <w:rPr>
                <w:rFonts w:ascii="Arial" w:hAnsi="Arial" w:cs="Arial"/>
                <w:sz w:val="22"/>
              </w:rPr>
              <w:t>Implementation: the deleting room function of server class</w:t>
            </w:r>
          </w:p>
        </w:tc>
        <w:tc>
          <w:tcPr>
            <w:tcW w:w="2257" w:type="dxa"/>
            <w:tcMar>
              <w:top w:w="100" w:type="dxa"/>
              <w:left w:w="100" w:type="dxa"/>
              <w:bottom w:w="100" w:type="dxa"/>
              <w:right w:w="100" w:type="dxa"/>
            </w:tcMar>
          </w:tcPr>
          <w:p w14:paraId="60E031BF" w14:textId="77777777" w:rsidR="0089065F" w:rsidRPr="0089065F" w:rsidRDefault="0089065F" w:rsidP="009653AD">
            <w:pPr>
              <w:jc w:val="left"/>
              <w:rPr>
                <w:rFonts w:ascii="Arial" w:hAnsi="Arial" w:cs="Arial"/>
                <w:sz w:val="22"/>
              </w:rPr>
            </w:pPr>
            <w:r w:rsidRPr="0089065F">
              <w:rPr>
                <w:rFonts w:ascii="Arial" w:hAnsi="Arial" w:cs="Arial"/>
                <w:sz w:val="22"/>
              </w:rPr>
              <w:t>Zelan Xiang &amp; Haotian Shen</w:t>
            </w:r>
          </w:p>
        </w:tc>
      </w:tr>
      <w:tr w:rsidR="0089065F" w:rsidRPr="0089065F" w14:paraId="623E3061" w14:textId="77777777" w:rsidTr="0052501F">
        <w:trPr>
          <w:trHeight w:val="420"/>
        </w:trPr>
        <w:tc>
          <w:tcPr>
            <w:tcW w:w="2258" w:type="dxa"/>
            <w:vMerge/>
            <w:tcMar>
              <w:top w:w="100" w:type="dxa"/>
              <w:left w:w="100" w:type="dxa"/>
              <w:bottom w:w="100" w:type="dxa"/>
              <w:right w:w="100" w:type="dxa"/>
            </w:tcMar>
          </w:tcPr>
          <w:p w14:paraId="45ABC118" w14:textId="77777777" w:rsidR="0089065F" w:rsidRPr="0089065F" w:rsidRDefault="0089065F" w:rsidP="009653AD">
            <w:pPr>
              <w:jc w:val="left"/>
              <w:rPr>
                <w:rFonts w:ascii="Arial" w:hAnsi="Arial" w:cs="Arial"/>
                <w:sz w:val="22"/>
              </w:rPr>
            </w:pPr>
          </w:p>
        </w:tc>
        <w:tc>
          <w:tcPr>
            <w:tcW w:w="2027" w:type="dxa"/>
            <w:vMerge/>
            <w:tcMar>
              <w:top w:w="100" w:type="dxa"/>
              <w:left w:w="100" w:type="dxa"/>
              <w:bottom w:w="100" w:type="dxa"/>
              <w:right w:w="100" w:type="dxa"/>
            </w:tcMar>
          </w:tcPr>
          <w:p w14:paraId="691B8F2E" w14:textId="77777777" w:rsidR="0089065F" w:rsidRPr="0089065F" w:rsidRDefault="0089065F" w:rsidP="009653AD">
            <w:pPr>
              <w:jc w:val="left"/>
              <w:rPr>
                <w:rFonts w:ascii="Arial" w:hAnsi="Arial" w:cs="Arial"/>
                <w:sz w:val="22"/>
              </w:rPr>
            </w:pPr>
          </w:p>
        </w:tc>
        <w:tc>
          <w:tcPr>
            <w:tcW w:w="2487" w:type="dxa"/>
            <w:tcMar>
              <w:top w:w="100" w:type="dxa"/>
              <w:left w:w="100" w:type="dxa"/>
              <w:bottom w:w="100" w:type="dxa"/>
              <w:right w:w="100" w:type="dxa"/>
            </w:tcMar>
          </w:tcPr>
          <w:p w14:paraId="6150D344" w14:textId="77777777" w:rsidR="0089065F" w:rsidRPr="0089065F" w:rsidRDefault="0089065F" w:rsidP="009653AD">
            <w:pPr>
              <w:jc w:val="left"/>
              <w:rPr>
                <w:rFonts w:ascii="Arial" w:hAnsi="Arial" w:cs="Arial"/>
                <w:sz w:val="22"/>
              </w:rPr>
            </w:pPr>
            <w:r w:rsidRPr="0089065F">
              <w:rPr>
                <w:rFonts w:ascii="Arial" w:hAnsi="Arial" w:cs="Arial"/>
                <w:sz w:val="22"/>
              </w:rPr>
              <w:t>Test: delete room</w:t>
            </w:r>
          </w:p>
        </w:tc>
        <w:tc>
          <w:tcPr>
            <w:tcW w:w="2257" w:type="dxa"/>
            <w:tcMar>
              <w:top w:w="100" w:type="dxa"/>
              <w:left w:w="100" w:type="dxa"/>
              <w:bottom w:w="100" w:type="dxa"/>
              <w:right w:w="100" w:type="dxa"/>
            </w:tcMar>
          </w:tcPr>
          <w:p w14:paraId="74C5C5B2" w14:textId="77777777" w:rsidR="0089065F" w:rsidRPr="0089065F" w:rsidRDefault="0089065F" w:rsidP="009653AD">
            <w:pPr>
              <w:jc w:val="left"/>
              <w:rPr>
                <w:rFonts w:ascii="Arial" w:hAnsi="Arial" w:cs="Arial"/>
                <w:sz w:val="22"/>
              </w:rPr>
            </w:pPr>
            <w:r w:rsidRPr="0089065F">
              <w:rPr>
                <w:rFonts w:ascii="Arial" w:hAnsi="Arial" w:cs="Arial"/>
                <w:sz w:val="22"/>
              </w:rPr>
              <w:t>Zelan Xiang &amp; Haotian Shen</w:t>
            </w:r>
          </w:p>
        </w:tc>
      </w:tr>
      <w:tr w:rsidR="0089065F" w:rsidRPr="0089065F" w14:paraId="34FE04B9" w14:textId="77777777" w:rsidTr="009653AD">
        <w:trPr>
          <w:trHeight w:val="420"/>
        </w:trPr>
        <w:tc>
          <w:tcPr>
            <w:tcW w:w="2258" w:type="dxa"/>
            <w:vMerge/>
            <w:tcMar>
              <w:top w:w="100" w:type="dxa"/>
              <w:left w:w="100" w:type="dxa"/>
              <w:bottom w:w="100" w:type="dxa"/>
              <w:right w:w="100" w:type="dxa"/>
            </w:tcMar>
          </w:tcPr>
          <w:p w14:paraId="06D2D6AD" w14:textId="77777777" w:rsidR="0089065F" w:rsidRPr="0089065F" w:rsidRDefault="0089065F" w:rsidP="009653AD">
            <w:pPr>
              <w:jc w:val="left"/>
              <w:rPr>
                <w:rFonts w:ascii="Arial" w:hAnsi="Arial" w:cs="Arial"/>
                <w:sz w:val="22"/>
              </w:rPr>
            </w:pPr>
          </w:p>
        </w:tc>
        <w:tc>
          <w:tcPr>
            <w:tcW w:w="4514" w:type="dxa"/>
            <w:gridSpan w:val="2"/>
            <w:tcMar>
              <w:top w:w="100" w:type="dxa"/>
              <w:left w:w="100" w:type="dxa"/>
              <w:bottom w:w="100" w:type="dxa"/>
              <w:right w:w="100" w:type="dxa"/>
            </w:tcMar>
          </w:tcPr>
          <w:p w14:paraId="618271BA" w14:textId="77777777" w:rsidR="0089065F" w:rsidRPr="0089065F" w:rsidRDefault="0089065F" w:rsidP="009653AD">
            <w:pPr>
              <w:jc w:val="left"/>
              <w:rPr>
                <w:rFonts w:ascii="Arial" w:hAnsi="Arial" w:cs="Arial"/>
                <w:sz w:val="22"/>
              </w:rPr>
            </w:pPr>
            <w:r w:rsidRPr="0089065F">
              <w:rPr>
                <w:rFonts w:ascii="Arial" w:hAnsi="Arial" w:cs="Arial"/>
                <w:sz w:val="22"/>
              </w:rPr>
              <w:t>Checking and simplifying code</w:t>
            </w:r>
          </w:p>
        </w:tc>
        <w:tc>
          <w:tcPr>
            <w:tcW w:w="2257" w:type="dxa"/>
            <w:tcMar>
              <w:top w:w="100" w:type="dxa"/>
              <w:left w:w="100" w:type="dxa"/>
              <w:bottom w:w="100" w:type="dxa"/>
              <w:right w:w="100" w:type="dxa"/>
            </w:tcMar>
          </w:tcPr>
          <w:p w14:paraId="6451E654" w14:textId="77777777" w:rsidR="0089065F" w:rsidRPr="0089065F" w:rsidRDefault="0089065F" w:rsidP="009653AD">
            <w:pPr>
              <w:jc w:val="left"/>
              <w:rPr>
                <w:rFonts w:ascii="Arial" w:hAnsi="Arial" w:cs="Arial"/>
                <w:sz w:val="22"/>
              </w:rPr>
            </w:pPr>
            <w:r w:rsidRPr="0089065F">
              <w:rPr>
                <w:rFonts w:ascii="Arial" w:hAnsi="Arial" w:cs="Arial"/>
                <w:sz w:val="22"/>
              </w:rPr>
              <w:t>Zelan Xiang</w:t>
            </w:r>
          </w:p>
        </w:tc>
      </w:tr>
      <w:tr w:rsidR="0089065F" w:rsidRPr="0089065F" w14:paraId="7A197A4C" w14:textId="77777777" w:rsidTr="0052501F">
        <w:trPr>
          <w:trHeight w:val="420"/>
        </w:trPr>
        <w:tc>
          <w:tcPr>
            <w:tcW w:w="2258" w:type="dxa"/>
            <w:vMerge/>
            <w:tcMar>
              <w:top w:w="100" w:type="dxa"/>
              <w:left w:w="100" w:type="dxa"/>
              <w:bottom w:w="100" w:type="dxa"/>
              <w:right w:w="100" w:type="dxa"/>
            </w:tcMar>
          </w:tcPr>
          <w:p w14:paraId="10080FBE" w14:textId="77777777" w:rsidR="0089065F" w:rsidRPr="0089065F" w:rsidRDefault="0089065F" w:rsidP="009653AD">
            <w:pPr>
              <w:jc w:val="left"/>
              <w:rPr>
                <w:rFonts w:ascii="Arial" w:hAnsi="Arial" w:cs="Arial"/>
                <w:sz w:val="22"/>
              </w:rPr>
            </w:pPr>
          </w:p>
        </w:tc>
        <w:tc>
          <w:tcPr>
            <w:tcW w:w="2027" w:type="dxa"/>
            <w:vMerge w:val="restart"/>
            <w:tcMar>
              <w:top w:w="100" w:type="dxa"/>
              <w:left w:w="100" w:type="dxa"/>
              <w:bottom w:w="100" w:type="dxa"/>
              <w:right w:w="100" w:type="dxa"/>
            </w:tcMar>
          </w:tcPr>
          <w:p w14:paraId="20509A08" w14:textId="77777777" w:rsidR="0089065F" w:rsidRPr="0089065F" w:rsidRDefault="0089065F" w:rsidP="009653AD">
            <w:pPr>
              <w:jc w:val="left"/>
              <w:rPr>
                <w:rFonts w:ascii="Arial" w:hAnsi="Arial" w:cs="Arial"/>
                <w:sz w:val="22"/>
              </w:rPr>
            </w:pPr>
            <w:r w:rsidRPr="0089065F">
              <w:rPr>
                <w:rFonts w:ascii="Arial" w:hAnsi="Arial" w:cs="Arial"/>
                <w:sz w:val="22"/>
              </w:rPr>
              <w:t>Demo</w:t>
            </w:r>
          </w:p>
        </w:tc>
        <w:tc>
          <w:tcPr>
            <w:tcW w:w="2487" w:type="dxa"/>
            <w:tcMar>
              <w:top w:w="100" w:type="dxa"/>
              <w:left w:w="100" w:type="dxa"/>
              <w:bottom w:w="100" w:type="dxa"/>
              <w:right w:w="100" w:type="dxa"/>
            </w:tcMar>
          </w:tcPr>
          <w:p w14:paraId="4F31EC9D" w14:textId="77777777" w:rsidR="0089065F" w:rsidRPr="0089065F" w:rsidRDefault="0089065F" w:rsidP="009653AD">
            <w:pPr>
              <w:jc w:val="left"/>
              <w:rPr>
                <w:rFonts w:ascii="Arial" w:hAnsi="Arial" w:cs="Arial"/>
                <w:sz w:val="22"/>
              </w:rPr>
            </w:pPr>
            <w:r w:rsidRPr="0089065F">
              <w:rPr>
                <w:rFonts w:ascii="Arial" w:hAnsi="Arial" w:cs="Arial"/>
                <w:sz w:val="22"/>
              </w:rPr>
              <w:t>Basic PPT framework</w:t>
            </w:r>
          </w:p>
        </w:tc>
        <w:tc>
          <w:tcPr>
            <w:tcW w:w="2257" w:type="dxa"/>
            <w:tcMar>
              <w:top w:w="100" w:type="dxa"/>
              <w:left w:w="100" w:type="dxa"/>
              <w:bottom w:w="100" w:type="dxa"/>
              <w:right w:w="100" w:type="dxa"/>
            </w:tcMar>
          </w:tcPr>
          <w:p w14:paraId="494F165B" w14:textId="77777777" w:rsidR="0089065F" w:rsidRPr="0089065F" w:rsidRDefault="0089065F" w:rsidP="009653AD">
            <w:pPr>
              <w:jc w:val="left"/>
              <w:rPr>
                <w:rFonts w:ascii="Arial" w:hAnsi="Arial" w:cs="Arial"/>
                <w:sz w:val="22"/>
              </w:rPr>
            </w:pPr>
            <w:r w:rsidRPr="0089065F">
              <w:rPr>
                <w:rFonts w:ascii="Arial" w:hAnsi="Arial" w:cs="Arial"/>
                <w:sz w:val="22"/>
              </w:rPr>
              <w:t>Pengxiang Jia</w:t>
            </w:r>
          </w:p>
        </w:tc>
      </w:tr>
      <w:tr w:rsidR="0089065F" w:rsidRPr="0089065F" w14:paraId="4EEE2D16" w14:textId="77777777" w:rsidTr="0052501F">
        <w:trPr>
          <w:trHeight w:val="420"/>
        </w:trPr>
        <w:tc>
          <w:tcPr>
            <w:tcW w:w="2258" w:type="dxa"/>
            <w:vMerge/>
            <w:tcMar>
              <w:top w:w="100" w:type="dxa"/>
              <w:left w:w="100" w:type="dxa"/>
              <w:bottom w:w="100" w:type="dxa"/>
              <w:right w:w="100" w:type="dxa"/>
            </w:tcMar>
          </w:tcPr>
          <w:p w14:paraId="3E759C43" w14:textId="77777777" w:rsidR="0089065F" w:rsidRPr="0089065F" w:rsidRDefault="0089065F" w:rsidP="009653AD">
            <w:pPr>
              <w:jc w:val="left"/>
              <w:rPr>
                <w:rFonts w:ascii="Arial" w:hAnsi="Arial" w:cs="Arial"/>
                <w:sz w:val="22"/>
              </w:rPr>
            </w:pPr>
          </w:p>
        </w:tc>
        <w:tc>
          <w:tcPr>
            <w:tcW w:w="2027" w:type="dxa"/>
            <w:vMerge/>
            <w:tcMar>
              <w:top w:w="100" w:type="dxa"/>
              <w:left w:w="100" w:type="dxa"/>
              <w:bottom w:w="100" w:type="dxa"/>
              <w:right w:w="100" w:type="dxa"/>
            </w:tcMar>
          </w:tcPr>
          <w:p w14:paraId="40F88A7C" w14:textId="77777777" w:rsidR="0089065F" w:rsidRPr="0089065F" w:rsidRDefault="0089065F" w:rsidP="009653AD">
            <w:pPr>
              <w:jc w:val="left"/>
              <w:rPr>
                <w:rFonts w:ascii="Arial" w:hAnsi="Arial" w:cs="Arial"/>
                <w:sz w:val="22"/>
              </w:rPr>
            </w:pPr>
          </w:p>
        </w:tc>
        <w:tc>
          <w:tcPr>
            <w:tcW w:w="2487" w:type="dxa"/>
            <w:tcMar>
              <w:top w:w="100" w:type="dxa"/>
              <w:left w:w="100" w:type="dxa"/>
              <w:bottom w:w="100" w:type="dxa"/>
              <w:right w:w="100" w:type="dxa"/>
            </w:tcMar>
          </w:tcPr>
          <w:p w14:paraId="19E59037" w14:textId="77777777" w:rsidR="0089065F" w:rsidRPr="0089065F" w:rsidRDefault="0089065F" w:rsidP="009653AD">
            <w:pPr>
              <w:jc w:val="left"/>
              <w:rPr>
                <w:rFonts w:ascii="Arial" w:hAnsi="Arial" w:cs="Arial"/>
                <w:sz w:val="22"/>
              </w:rPr>
            </w:pPr>
            <w:r w:rsidRPr="0089065F">
              <w:rPr>
                <w:rFonts w:ascii="Arial" w:hAnsi="Arial" w:cs="Arial"/>
                <w:sz w:val="22"/>
              </w:rPr>
              <w:t>Edit PPT</w:t>
            </w:r>
          </w:p>
        </w:tc>
        <w:tc>
          <w:tcPr>
            <w:tcW w:w="2257" w:type="dxa"/>
            <w:tcMar>
              <w:top w:w="100" w:type="dxa"/>
              <w:left w:w="100" w:type="dxa"/>
              <w:bottom w:w="100" w:type="dxa"/>
              <w:right w:w="100" w:type="dxa"/>
            </w:tcMar>
          </w:tcPr>
          <w:p w14:paraId="16DA474E" w14:textId="77777777" w:rsidR="0089065F" w:rsidRPr="0089065F" w:rsidRDefault="0089065F" w:rsidP="009653AD">
            <w:pPr>
              <w:jc w:val="left"/>
              <w:rPr>
                <w:rFonts w:ascii="Arial" w:hAnsi="Arial" w:cs="Arial"/>
                <w:sz w:val="22"/>
              </w:rPr>
            </w:pPr>
            <w:r w:rsidRPr="0089065F">
              <w:rPr>
                <w:rFonts w:ascii="Arial" w:hAnsi="Arial" w:cs="Arial"/>
                <w:sz w:val="22"/>
              </w:rPr>
              <w:t>Haotian Shen</w:t>
            </w:r>
          </w:p>
        </w:tc>
      </w:tr>
      <w:tr w:rsidR="0089065F" w:rsidRPr="0089065F" w14:paraId="7A6E08B7" w14:textId="77777777" w:rsidTr="0052501F">
        <w:trPr>
          <w:trHeight w:val="420"/>
        </w:trPr>
        <w:tc>
          <w:tcPr>
            <w:tcW w:w="2258" w:type="dxa"/>
            <w:vMerge/>
            <w:tcMar>
              <w:top w:w="100" w:type="dxa"/>
              <w:left w:w="100" w:type="dxa"/>
              <w:bottom w:w="100" w:type="dxa"/>
              <w:right w:w="100" w:type="dxa"/>
            </w:tcMar>
          </w:tcPr>
          <w:p w14:paraId="22449636" w14:textId="77777777" w:rsidR="0089065F" w:rsidRPr="0089065F" w:rsidRDefault="0089065F" w:rsidP="009653AD">
            <w:pPr>
              <w:jc w:val="left"/>
              <w:rPr>
                <w:rFonts w:ascii="Arial" w:hAnsi="Arial" w:cs="Arial"/>
                <w:sz w:val="22"/>
              </w:rPr>
            </w:pPr>
          </w:p>
        </w:tc>
        <w:tc>
          <w:tcPr>
            <w:tcW w:w="2027" w:type="dxa"/>
            <w:vMerge/>
            <w:tcMar>
              <w:top w:w="100" w:type="dxa"/>
              <w:left w:w="100" w:type="dxa"/>
              <w:bottom w:w="100" w:type="dxa"/>
              <w:right w:w="100" w:type="dxa"/>
            </w:tcMar>
          </w:tcPr>
          <w:p w14:paraId="3C435AB4" w14:textId="77777777" w:rsidR="0089065F" w:rsidRPr="0089065F" w:rsidRDefault="0089065F" w:rsidP="009653AD">
            <w:pPr>
              <w:jc w:val="left"/>
              <w:rPr>
                <w:rFonts w:ascii="Arial" w:hAnsi="Arial" w:cs="Arial"/>
                <w:sz w:val="22"/>
              </w:rPr>
            </w:pPr>
          </w:p>
        </w:tc>
        <w:tc>
          <w:tcPr>
            <w:tcW w:w="2487" w:type="dxa"/>
            <w:tcMar>
              <w:top w:w="100" w:type="dxa"/>
              <w:left w:w="100" w:type="dxa"/>
              <w:bottom w:w="100" w:type="dxa"/>
              <w:right w:w="100" w:type="dxa"/>
            </w:tcMar>
          </w:tcPr>
          <w:p w14:paraId="7EFB70FF" w14:textId="77777777" w:rsidR="0089065F" w:rsidRPr="0089065F" w:rsidRDefault="0089065F" w:rsidP="009653AD">
            <w:pPr>
              <w:jc w:val="left"/>
              <w:rPr>
                <w:rFonts w:ascii="Arial" w:hAnsi="Arial" w:cs="Arial"/>
                <w:sz w:val="22"/>
              </w:rPr>
            </w:pPr>
            <w:r w:rsidRPr="0089065F">
              <w:rPr>
                <w:rFonts w:ascii="Arial" w:hAnsi="Arial" w:cs="Arial"/>
                <w:sz w:val="22"/>
              </w:rPr>
              <w:t>UML diagrams</w:t>
            </w:r>
          </w:p>
        </w:tc>
        <w:tc>
          <w:tcPr>
            <w:tcW w:w="2257" w:type="dxa"/>
            <w:tcMar>
              <w:top w:w="100" w:type="dxa"/>
              <w:left w:w="100" w:type="dxa"/>
              <w:bottom w:w="100" w:type="dxa"/>
              <w:right w:w="100" w:type="dxa"/>
            </w:tcMar>
          </w:tcPr>
          <w:p w14:paraId="0F2ADD07" w14:textId="77777777" w:rsidR="0089065F" w:rsidRPr="0089065F" w:rsidRDefault="0089065F" w:rsidP="009653AD">
            <w:pPr>
              <w:jc w:val="left"/>
              <w:rPr>
                <w:rFonts w:ascii="Arial" w:hAnsi="Arial" w:cs="Arial"/>
                <w:sz w:val="22"/>
              </w:rPr>
            </w:pPr>
            <w:r w:rsidRPr="0089065F">
              <w:rPr>
                <w:rFonts w:ascii="Arial" w:hAnsi="Arial" w:cs="Arial"/>
                <w:sz w:val="22"/>
              </w:rPr>
              <w:t>Zelan Xiang</w:t>
            </w:r>
          </w:p>
        </w:tc>
      </w:tr>
      <w:tr w:rsidR="0089065F" w:rsidRPr="0089065F" w14:paraId="4F3F8F6A" w14:textId="77777777" w:rsidTr="0052501F">
        <w:trPr>
          <w:trHeight w:val="420"/>
        </w:trPr>
        <w:tc>
          <w:tcPr>
            <w:tcW w:w="2258" w:type="dxa"/>
            <w:vMerge/>
            <w:tcMar>
              <w:top w:w="100" w:type="dxa"/>
              <w:left w:w="100" w:type="dxa"/>
              <w:bottom w:w="100" w:type="dxa"/>
              <w:right w:w="100" w:type="dxa"/>
            </w:tcMar>
          </w:tcPr>
          <w:p w14:paraId="6A515701" w14:textId="77777777" w:rsidR="0089065F" w:rsidRPr="0089065F" w:rsidRDefault="0089065F" w:rsidP="009653AD">
            <w:pPr>
              <w:jc w:val="left"/>
              <w:rPr>
                <w:rFonts w:ascii="Arial" w:hAnsi="Arial" w:cs="Arial"/>
                <w:sz w:val="22"/>
              </w:rPr>
            </w:pPr>
          </w:p>
        </w:tc>
        <w:tc>
          <w:tcPr>
            <w:tcW w:w="2027" w:type="dxa"/>
            <w:vMerge/>
            <w:tcMar>
              <w:top w:w="100" w:type="dxa"/>
              <w:left w:w="100" w:type="dxa"/>
              <w:bottom w:w="100" w:type="dxa"/>
              <w:right w:w="100" w:type="dxa"/>
            </w:tcMar>
          </w:tcPr>
          <w:p w14:paraId="4D83AB63" w14:textId="77777777" w:rsidR="0089065F" w:rsidRPr="0089065F" w:rsidRDefault="0089065F" w:rsidP="009653AD">
            <w:pPr>
              <w:jc w:val="left"/>
              <w:rPr>
                <w:rFonts w:ascii="Arial" w:hAnsi="Arial" w:cs="Arial"/>
                <w:sz w:val="22"/>
              </w:rPr>
            </w:pPr>
          </w:p>
        </w:tc>
        <w:tc>
          <w:tcPr>
            <w:tcW w:w="2487" w:type="dxa"/>
            <w:tcMar>
              <w:top w:w="100" w:type="dxa"/>
              <w:left w:w="100" w:type="dxa"/>
              <w:bottom w:w="100" w:type="dxa"/>
              <w:right w:w="100" w:type="dxa"/>
            </w:tcMar>
          </w:tcPr>
          <w:p w14:paraId="4F52CFA1" w14:textId="77777777" w:rsidR="0089065F" w:rsidRPr="0089065F" w:rsidRDefault="0089065F" w:rsidP="009653AD">
            <w:pPr>
              <w:jc w:val="left"/>
              <w:rPr>
                <w:rFonts w:ascii="Arial" w:hAnsi="Arial" w:cs="Arial"/>
                <w:sz w:val="22"/>
              </w:rPr>
            </w:pPr>
            <w:r w:rsidRPr="0089065F">
              <w:rPr>
                <w:rFonts w:ascii="Arial" w:hAnsi="Arial" w:cs="Arial"/>
                <w:sz w:val="22"/>
              </w:rPr>
              <w:t>Demo vedio record</w:t>
            </w:r>
          </w:p>
        </w:tc>
        <w:tc>
          <w:tcPr>
            <w:tcW w:w="2257" w:type="dxa"/>
            <w:tcMar>
              <w:top w:w="100" w:type="dxa"/>
              <w:left w:w="100" w:type="dxa"/>
              <w:bottom w:w="100" w:type="dxa"/>
              <w:right w:w="100" w:type="dxa"/>
            </w:tcMar>
          </w:tcPr>
          <w:p w14:paraId="36F42516" w14:textId="77777777" w:rsidR="0089065F" w:rsidRPr="0089065F" w:rsidRDefault="0089065F" w:rsidP="009653AD">
            <w:pPr>
              <w:jc w:val="left"/>
              <w:rPr>
                <w:rFonts w:ascii="Arial" w:hAnsi="Arial" w:cs="Arial"/>
                <w:sz w:val="22"/>
              </w:rPr>
            </w:pPr>
            <w:r w:rsidRPr="0089065F">
              <w:rPr>
                <w:rFonts w:ascii="Arial" w:hAnsi="Arial" w:cs="Arial"/>
                <w:sz w:val="22"/>
              </w:rPr>
              <w:t>Zelan Xiang</w:t>
            </w:r>
          </w:p>
        </w:tc>
      </w:tr>
      <w:tr w:rsidR="0089065F" w:rsidRPr="0089065F" w14:paraId="15DADC11" w14:textId="77777777" w:rsidTr="009653AD">
        <w:trPr>
          <w:trHeight w:val="420"/>
        </w:trPr>
        <w:tc>
          <w:tcPr>
            <w:tcW w:w="2258" w:type="dxa"/>
            <w:vMerge/>
            <w:tcMar>
              <w:top w:w="100" w:type="dxa"/>
              <w:left w:w="100" w:type="dxa"/>
              <w:bottom w:w="100" w:type="dxa"/>
              <w:right w:w="100" w:type="dxa"/>
            </w:tcMar>
          </w:tcPr>
          <w:p w14:paraId="546DA7DA" w14:textId="77777777" w:rsidR="0089065F" w:rsidRPr="0089065F" w:rsidRDefault="0089065F" w:rsidP="009653AD">
            <w:pPr>
              <w:jc w:val="left"/>
              <w:rPr>
                <w:rFonts w:ascii="Arial" w:hAnsi="Arial" w:cs="Arial"/>
                <w:sz w:val="22"/>
              </w:rPr>
            </w:pPr>
          </w:p>
        </w:tc>
        <w:tc>
          <w:tcPr>
            <w:tcW w:w="4514" w:type="dxa"/>
            <w:gridSpan w:val="2"/>
            <w:tcMar>
              <w:top w:w="100" w:type="dxa"/>
              <w:left w:w="100" w:type="dxa"/>
              <w:bottom w:w="100" w:type="dxa"/>
              <w:right w:w="100" w:type="dxa"/>
            </w:tcMar>
          </w:tcPr>
          <w:p w14:paraId="0DCD47F1" w14:textId="77777777" w:rsidR="0089065F" w:rsidRPr="0089065F" w:rsidRDefault="0089065F" w:rsidP="009653AD">
            <w:pPr>
              <w:jc w:val="left"/>
              <w:rPr>
                <w:rFonts w:ascii="Arial" w:hAnsi="Arial" w:cs="Arial"/>
                <w:sz w:val="22"/>
              </w:rPr>
            </w:pPr>
            <w:r w:rsidRPr="0089065F">
              <w:rPr>
                <w:rFonts w:ascii="Arial" w:hAnsi="Arial" w:cs="Arial"/>
                <w:sz w:val="22"/>
              </w:rPr>
              <w:t>Table of contents</w:t>
            </w:r>
          </w:p>
        </w:tc>
        <w:tc>
          <w:tcPr>
            <w:tcW w:w="2257" w:type="dxa"/>
            <w:tcMar>
              <w:top w:w="100" w:type="dxa"/>
              <w:left w:w="100" w:type="dxa"/>
              <w:bottom w:w="100" w:type="dxa"/>
              <w:right w:w="100" w:type="dxa"/>
            </w:tcMar>
          </w:tcPr>
          <w:p w14:paraId="174D91B0" w14:textId="77777777" w:rsidR="0089065F" w:rsidRPr="0089065F" w:rsidRDefault="0089065F" w:rsidP="009653AD">
            <w:pPr>
              <w:jc w:val="left"/>
              <w:rPr>
                <w:rFonts w:ascii="Arial" w:hAnsi="Arial" w:cs="Arial"/>
                <w:sz w:val="22"/>
              </w:rPr>
            </w:pPr>
            <w:r w:rsidRPr="0089065F">
              <w:rPr>
                <w:rFonts w:ascii="Arial" w:hAnsi="Arial" w:cs="Arial"/>
                <w:sz w:val="22"/>
              </w:rPr>
              <w:t>Zelan Xiang</w:t>
            </w:r>
          </w:p>
        </w:tc>
      </w:tr>
      <w:tr w:rsidR="0089065F" w:rsidRPr="0089065F" w14:paraId="3B6C7A66" w14:textId="77777777" w:rsidTr="009653AD">
        <w:trPr>
          <w:trHeight w:val="420"/>
        </w:trPr>
        <w:tc>
          <w:tcPr>
            <w:tcW w:w="2258" w:type="dxa"/>
            <w:vMerge/>
            <w:tcMar>
              <w:top w:w="100" w:type="dxa"/>
              <w:left w:w="100" w:type="dxa"/>
              <w:bottom w:w="100" w:type="dxa"/>
              <w:right w:w="100" w:type="dxa"/>
            </w:tcMar>
          </w:tcPr>
          <w:p w14:paraId="08392476" w14:textId="77777777" w:rsidR="0089065F" w:rsidRPr="0089065F" w:rsidRDefault="0089065F" w:rsidP="009653AD">
            <w:pPr>
              <w:jc w:val="left"/>
              <w:rPr>
                <w:rFonts w:ascii="Arial" w:hAnsi="Arial" w:cs="Arial"/>
                <w:sz w:val="22"/>
              </w:rPr>
            </w:pPr>
          </w:p>
        </w:tc>
        <w:tc>
          <w:tcPr>
            <w:tcW w:w="4514" w:type="dxa"/>
            <w:gridSpan w:val="2"/>
            <w:tcMar>
              <w:top w:w="100" w:type="dxa"/>
              <w:left w:w="100" w:type="dxa"/>
              <w:bottom w:w="100" w:type="dxa"/>
              <w:right w:w="100" w:type="dxa"/>
            </w:tcMar>
          </w:tcPr>
          <w:p w14:paraId="133883C2" w14:textId="183E9F04" w:rsidR="0089065F" w:rsidRPr="0089065F" w:rsidRDefault="0089065F" w:rsidP="009653AD">
            <w:pPr>
              <w:jc w:val="left"/>
              <w:rPr>
                <w:rFonts w:ascii="Arial" w:hAnsi="Arial" w:cs="Arial"/>
                <w:sz w:val="22"/>
              </w:rPr>
            </w:pPr>
            <w:r w:rsidRPr="0089065F">
              <w:rPr>
                <w:rFonts w:ascii="Arial" w:hAnsi="Arial" w:cs="Arial"/>
                <w:sz w:val="22"/>
              </w:rPr>
              <w:t>Purpose</w:t>
            </w:r>
          </w:p>
        </w:tc>
        <w:tc>
          <w:tcPr>
            <w:tcW w:w="2257" w:type="dxa"/>
            <w:tcMar>
              <w:top w:w="100" w:type="dxa"/>
              <w:left w:w="100" w:type="dxa"/>
              <w:bottom w:w="100" w:type="dxa"/>
              <w:right w:w="100" w:type="dxa"/>
            </w:tcMar>
          </w:tcPr>
          <w:p w14:paraId="7A23687D" w14:textId="77777777" w:rsidR="0089065F" w:rsidRPr="0089065F" w:rsidRDefault="0089065F" w:rsidP="009653AD">
            <w:pPr>
              <w:jc w:val="left"/>
              <w:rPr>
                <w:rFonts w:ascii="Arial" w:hAnsi="Arial" w:cs="Arial"/>
                <w:sz w:val="22"/>
              </w:rPr>
            </w:pPr>
            <w:r w:rsidRPr="0089065F">
              <w:rPr>
                <w:rFonts w:ascii="Arial" w:hAnsi="Arial" w:cs="Arial"/>
                <w:sz w:val="22"/>
              </w:rPr>
              <w:t>Haotian Shen</w:t>
            </w:r>
          </w:p>
        </w:tc>
      </w:tr>
      <w:tr w:rsidR="0089065F" w:rsidRPr="0089065F" w14:paraId="17B8727D" w14:textId="77777777" w:rsidTr="009653AD">
        <w:trPr>
          <w:trHeight w:val="420"/>
        </w:trPr>
        <w:tc>
          <w:tcPr>
            <w:tcW w:w="2258" w:type="dxa"/>
            <w:vMerge/>
            <w:tcMar>
              <w:top w:w="100" w:type="dxa"/>
              <w:left w:w="100" w:type="dxa"/>
              <w:bottom w:w="100" w:type="dxa"/>
              <w:right w:w="100" w:type="dxa"/>
            </w:tcMar>
          </w:tcPr>
          <w:p w14:paraId="4BA05F9D" w14:textId="77777777" w:rsidR="0089065F" w:rsidRPr="0089065F" w:rsidRDefault="0089065F" w:rsidP="009653AD">
            <w:pPr>
              <w:jc w:val="left"/>
              <w:rPr>
                <w:rFonts w:ascii="Arial" w:hAnsi="Arial" w:cs="Arial"/>
                <w:sz w:val="22"/>
              </w:rPr>
            </w:pPr>
          </w:p>
        </w:tc>
        <w:tc>
          <w:tcPr>
            <w:tcW w:w="4514" w:type="dxa"/>
            <w:gridSpan w:val="2"/>
            <w:tcMar>
              <w:top w:w="100" w:type="dxa"/>
              <w:left w:w="100" w:type="dxa"/>
              <w:bottom w:w="100" w:type="dxa"/>
              <w:right w:w="100" w:type="dxa"/>
            </w:tcMar>
          </w:tcPr>
          <w:p w14:paraId="6280EB97" w14:textId="77777777" w:rsidR="0089065F" w:rsidRPr="0089065F" w:rsidRDefault="0089065F" w:rsidP="009653AD">
            <w:pPr>
              <w:jc w:val="left"/>
              <w:rPr>
                <w:rFonts w:ascii="Arial" w:hAnsi="Arial" w:cs="Arial"/>
                <w:sz w:val="22"/>
              </w:rPr>
            </w:pPr>
            <w:r w:rsidRPr="0089065F">
              <w:rPr>
                <w:rFonts w:ascii="Arial" w:hAnsi="Arial" w:cs="Arial"/>
                <w:sz w:val="22"/>
              </w:rPr>
              <w:t xml:space="preserve">Review of the design </w:t>
            </w:r>
          </w:p>
        </w:tc>
        <w:tc>
          <w:tcPr>
            <w:tcW w:w="2257" w:type="dxa"/>
            <w:tcMar>
              <w:top w:w="100" w:type="dxa"/>
              <w:left w:w="100" w:type="dxa"/>
              <w:bottom w:w="100" w:type="dxa"/>
              <w:right w:w="100" w:type="dxa"/>
            </w:tcMar>
          </w:tcPr>
          <w:p w14:paraId="06DAECBB" w14:textId="77777777" w:rsidR="0089065F" w:rsidRPr="0089065F" w:rsidRDefault="0089065F" w:rsidP="009653AD">
            <w:pPr>
              <w:jc w:val="left"/>
              <w:rPr>
                <w:rFonts w:ascii="Arial" w:hAnsi="Arial" w:cs="Arial"/>
                <w:sz w:val="22"/>
              </w:rPr>
            </w:pPr>
            <w:r w:rsidRPr="0089065F">
              <w:rPr>
                <w:rFonts w:ascii="Arial" w:hAnsi="Arial" w:cs="Arial"/>
                <w:sz w:val="22"/>
              </w:rPr>
              <w:t>Zelan Xiang &amp; Haotian Shen</w:t>
            </w:r>
          </w:p>
        </w:tc>
      </w:tr>
      <w:tr w:rsidR="0089065F" w:rsidRPr="0089065F" w14:paraId="6C48991A" w14:textId="77777777" w:rsidTr="009653AD">
        <w:trPr>
          <w:trHeight w:val="420"/>
        </w:trPr>
        <w:tc>
          <w:tcPr>
            <w:tcW w:w="2258" w:type="dxa"/>
            <w:vMerge/>
            <w:tcMar>
              <w:top w:w="100" w:type="dxa"/>
              <w:left w:w="100" w:type="dxa"/>
              <w:bottom w:w="100" w:type="dxa"/>
              <w:right w:w="100" w:type="dxa"/>
            </w:tcMar>
          </w:tcPr>
          <w:p w14:paraId="1A0CF3DD" w14:textId="77777777" w:rsidR="0089065F" w:rsidRPr="0089065F" w:rsidRDefault="0089065F" w:rsidP="009653AD">
            <w:pPr>
              <w:jc w:val="left"/>
              <w:rPr>
                <w:rFonts w:ascii="Arial" w:hAnsi="Arial" w:cs="Arial"/>
                <w:sz w:val="22"/>
              </w:rPr>
            </w:pPr>
          </w:p>
        </w:tc>
        <w:tc>
          <w:tcPr>
            <w:tcW w:w="4514" w:type="dxa"/>
            <w:gridSpan w:val="2"/>
            <w:tcMar>
              <w:top w:w="100" w:type="dxa"/>
              <w:left w:w="100" w:type="dxa"/>
              <w:bottom w:w="100" w:type="dxa"/>
              <w:right w:w="100" w:type="dxa"/>
            </w:tcMar>
          </w:tcPr>
          <w:p w14:paraId="7DF41F93" w14:textId="77777777" w:rsidR="0089065F" w:rsidRPr="0089065F" w:rsidRDefault="0089065F" w:rsidP="009653AD">
            <w:pPr>
              <w:jc w:val="left"/>
              <w:rPr>
                <w:rFonts w:ascii="Arial" w:hAnsi="Arial" w:cs="Arial"/>
                <w:sz w:val="22"/>
              </w:rPr>
            </w:pPr>
            <w:r w:rsidRPr="0089065F">
              <w:rPr>
                <w:rFonts w:ascii="Arial" w:hAnsi="Arial" w:cs="Arial"/>
                <w:sz w:val="22"/>
              </w:rPr>
              <w:t>Description of implementation</w:t>
            </w:r>
          </w:p>
        </w:tc>
        <w:tc>
          <w:tcPr>
            <w:tcW w:w="2257" w:type="dxa"/>
            <w:tcMar>
              <w:top w:w="100" w:type="dxa"/>
              <w:left w:w="100" w:type="dxa"/>
              <w:bottom w:w="100" w:type="dxa"/>
              <w:right w:w="100" w:type="dxa"/>
            </w:tcMar>
          </w:tcPr>
          <w:p w14:paraId="196C56BF" w14:textId="77777777" w:rsidR="0089065F" w:rsidRPr="0089065F" w:rsidRDefault="0089065F" w:rsidP="009653AD">
            <w:pPr>
              <w:jc w:val="left"/>
              <w:rPr>
                <w:rFonts w:ascii="Arial" w:hAnsi="Arial" w:cs="Arial"/>
                <w:sz w:val="22"/>
              </w:rPr>
            </w:pPr>
            <w:r w:rsidRPr="0089065F">
              <w:rPr>
                <w:rFonts w:ascii="Arial" w:hAnsi="Arial" w:cs="Arial"/>
                <w:sz w:val="22"/>
              </w:rPr>
              <w:t>Zelan Xiang</w:t>
            </w:r>
          </w:p>
        </w:tc>
      </w:tr>
      <w:tr w:rsidR="0089065F" w:rsidRPr="0089065F" w14:paraId="551808B6" w14:textId="77777777" w:rsidTr="009653AD">
        <w:trPr>
          <w:trHeight w:val="420"/>
        </w:trPr>
        <w:tc>
          <w:tcPr>
            <w:tcW w:w="2258" w:type="dxa"/>
            <w:vMerge/>
            <w:tcMar>
              <w:top w:w="100" w:type="dxa"/>
              <w:left w:w="100" w:type="dxa"/>
              <w:bottom w:w="100" w:type="dxa"/>
              <w:right w:w="100" w:type="dxa"/>
            </w:tcMar>
          </w:tcPr>
          <w:p w14:paraId="382671BB" w14:textId="77777777" w:rsidR="0089065F" w:rsidRPr="0089065F" w:rsidRDefault="0089065F" w:rsidP="009653AD">
            <w:pPr>
              <w:jc w:val="left"/>
              <w:rPr>
                <w:rFonts w:ascii="Arial" w:hAnsi="Arial" w:cs="Arial"/>
                <w:sz w:val="22"/>
              </w:rPr>
            </w:pPr>
          </w:p>
        </w:tc>
        <w:tc>
          <w:tcPr>
            <w:tcW w:w="4514" w:type="dxa"/>
            <w:gridSpan w:val="2"/>
            <w:tcMar>
              <w:top w:w="100" w:type="dxa"/>
              <w:left w:w="100" w:type="dxa"/>
              <w:bottom w:w="100" w:type="dxa"/>
              <w:right w:w="100" w:type="dxa"/>
            </w:tcMar>
          </w:tcPr>
          <w:p w14:paraId="35E5F35E" w14:textId="432DFC6A" w:rsidR="0089065F" w:rsidRPr="0089065F" w:rsidRDefault="0052501F" w:rsidP="009653AD">
            <w:pPr>
              <w:jc w:val="left"/>
              <w:rPr>
                <w:rFonts w:ascii="Arial" w:hAnsi="Arial" w:cs="Arial"/>
                <w:sz w:val="22"/>
              </w:rPr>
            </w:pPr>
            <w:r>
              <w:rPr>
                <w:rFonts w:ascii="Arial" w:hAnsi="Arial" w:cs="Arial"/>
                <w:sz w:val="22"/>
              </w:rPr>
              <w:t>I</w:t>
            </w:r>
            <w:r w:rsidR="0089065F" w:rsidRPr="0089065F">
              <w:rPr>
                <w:rFonts w:ascii="Arial" w:hAnsi="Arial" w:cs="Arial"/>
                <w:sz w:val="22"/>
              </w:rPr>
              <w:t>ndication requirements</w:t>
            </w:r>
          </w:p>
        </w:tc>
        <w:tc>
          <w:tcPr>
            <w:tcW w:w="2257" w:type="dxa"/>
            <w:tcMar>
              <w:top w:w="100" w:type="dxa"/>
              <w:left w:w="100" w:type="dxa"/>
              <w:bottom w:w="100" w:type="dxa"/>
              <w:right w:w="100" w:type="dxa"/>
            </w:tcMar>
          </w:tcPr>
          <w:p w14:paraId="51B62E38" w14:textId="77777777" w:rsidR="0089065F" w:rsidRPr="0089065F" w:rsidRDefault="0089065F" w:rsidP="009653AD">
            <w:pPr>
              <w:jc w:val="left"/>
              <w:rPr>
                <w:rFonts w:ascii="Arial" w:hAnsi="Arial" w:cs="Arial"/>
                <w:sz w:val="22"/>
              </w:rPr>
            </w:pPr>
            <w:r w:rsidRPr="0089065F">
              <w:rPr>
                <w:rFonts w:ascii="Arial" w:hAnsi="Arial" w:cs="Arial"/>
                <w:sz w:val="22"/>
              </w:rPr>
              <w:t>Haotian Shen</w:t>
            </w:r>
          </w:p>
        </w:tc>
      </w:tr>
      <w:tr w:rsidR="0089065F" w:rsidRPr="0089065F" w14:paraId="59A81553" w14:textId="77777777" w:rsidTr="009653AD">
        <w:trPr>
          <w:trHeight w:val="420"/>
        </w:trPr>
        <w:tc>
          <w:tcPr>
            <w:tcW w:w="2258" w:type="dxa"/>
            <w:vMerge/>
            <w:tcMar>
              <w:top w:w="100" w:type="dxa"/>
              <w:left w:w="100" w:type="dxa"/>
              <w:bottom w:w="100" w:type="dxa"/>
              <w:right w:w="100" w:type="dxa"/>
            </w:tcMar>
          </w:tcPr>
          <w:p w14:paraId="16131D50" w14:textId="77777777" w:rsidR="0089065F" w:rsidRPr="0089065F" w:rsidRDefault="0089065F" w:rsidP="009653AD">
            <w:pPr>
              <w:jc w:val="left"/>
              <w:rPr>
                <w:rFonts w:ascii="Arial" w:hAnsi="Arial" w:cs="Arial"/>
                <w:sz w:val="22"/>
              </w:rPr>
            </w:pPr>
          </w:p>
        </w:tc>
        <w:tc>
          <w:tcPr>
            <w:tcW w:w="4514" w:type="dxa"/>
            <w:gridSpan w:val="2"/>
            <w:tcMar>
              <w:top w:w="100" w:type="dxa"/>
              <w:left w:w="100" w:type="dxa"/>
              <w:bottom w:w="100" w:type="dxa"/>
              <w:right w:w="100" w:type="dxa"/>
            </w:tcMar>
          </w:tcPr>
          <w:p w14:paraId="76584ED1" w14:textId="77777777" w:rsidR="0089065F" w:rsidRPr="0089065F" w:rsidRDefault="0089065F" w:rsidP="009653AD">
            <w:pPr>
              <w:jc w:val="left"/>
              <w:rPr>
                <w:rFonts w:ascii="Arial" w:hAnsi="Arial" w:cs="Arial"/>
                <w:sz w:val="22"/>
              </w:rPr>
            </w:pPr>
            <w:r w:rsidRPr="0089065F">
              <w:rPr>
                <w:rFonts w:ascii="Arial" w:hAnsi="Arial" w:cs="Arial"/>
                <w:sz w:val="22"/>
              </w:rPr>
              <w:t>Design process and timeline</w:t>
            </w:r>
          </w:p>
        </w:tc>
        <w:tc>
          <w:tcPr>
            <w:tcW w:w="2257" w:type="dxa"/>
            <w:tcMar>
              <w:top w:w="100" w:type="dxa"/>
              <w:left w:w="100" w:type="dxa"/>
              <w:bottom w:w="100" w:type="dxa"/>
              <w:right w:w="100" w:type="dxa"/>
            </w:tcMar>
          </w:tcPr>
          <w:p w14:paraId="34D49014" w14:textId="77777777" w:rsidR="0089065F" w:rsidRPr="0089065F" w:rsidRDefault="0089065F" w:rsidP="009653AD">
            <w:pPr>
              <w:jc w:val="left"/>
              <w:rPr>
                <w:rFonts w:ascii="Arial" w:hAnsi="Arial" w:cs="Arial"/>
                <w:sz w:val="22"/>
              </w:rPr>
            </w:pPr>
            <w:r w:rsidRPr="0089065F">
              <w:rPr>
                <w:rFonts w:ascii="Arial" w:hAnsi="Arial" w:cs="Arial"/>
                <w:sz w:val="22"/>
              </w:rPr>
              <w:t>Hantian Shen</w:t>
            </w:r>
          </w:p>
        </w:tc>
      </w:tr>
      <w:tr w:rsidR="0089065F" w:rsidRPr="0089065F" w14:paraId="5E29A153" w14:textId="77777777" w:rsidTr="009653AD">
        <w:trPr>
          <w:trHeight w:val="420"/>
        </w:trPr>
        <w:tc>
          <w:tcPr>
            <w:tcW w:w="2258" w:type="dxa"/>
            <w:vMerge/>
            <w:tcMar>
              <w:top w:w="100" w:type="dxa"/>
              <w:left w:w="100" w:type="dxa"/>
              <w:bottom w:w="100" w:type="dxa"/>
              <w:right w:w="100" w:type="dxa"/>
            </w:tcMar>
          </w:tcPr>
          <w:p w14:paraId="2046E4A0" w14:textId="77777777" w:rsidR="0089065F" w:rsidRPr="0089065F" w:rsidRDefault="0089065F" w:rsidP="009653AD">
            <w:pPr>
              <w:jc w:val="left"/>
              <w:rPr>
                <w:rFonts w:ascii="Arial" w:hAnsi="Arial" w:cs="Arial"/>
                <w:sz w:val="22"/>
              </w:rPr>
            </w:pPr>
          </w:p>
        </w:tc>
        <w:tc>
          <w:tcPr>
            <w:tcW w:w="4514" w:type="dxa"/>
            <w:gridSpan w:val="2"/>
            <w:tcMar>
              <w:top w:w="100" w:type="dxa"/>
              <w:left w:w="100" w:type="dxa"/>
              <w:bottom w:w="100" w:type="dxa"/>
              <w:right w:w="100" w:type="dxa"/>
            </w:tcMar>
          </w:tcPr>
          <w:p w14:paraId="5ABD8EF0" w14:textId="77777777" w:rsidR="0089065F" w:rsidRPr="0089065F" w:rsidRDefault="0089065F" w:rsidP="009653AD">
            <w:pPr>
              <w:jc w:val="left"/>
              <w:rPr>
                <w:rFonts w:ascii="Arial" w:hAnsi="Arial" w:cs="Arial"/>
                <w:sz w:val="22"/>
              </w:rPr>
            </w:pPr>
            <w:r w:rsidRPr="0089065F">
              <w:rPr>
                <w:rFonts w:ascii="Arial" w:hAnsi="Arial" w:cs="Arial"/>
                <w:sz w:val="22"/>
              </w:rPr>
              <w:t>Contribution table</w:t>
            </w:r>
          </w:p>
        </w:tc>
        <w:tc>
          <w:tcPr>
            <w:tcW w:w="2257" w:type="dxa"/>
            <w:tcMar>
              <w:top w:w="100" w:type="dxa"/>
              <w:left w:w="100" w:type="dxa"/>
              <w:bottom w:w="100" w:type="dxa"/>
              <w:right w:w="100" w:type="dxa"/>
            </w:tcMar>
          </w:tcPr>
          <w:p w14:paraId="35216B99" w14:textId="77777777" w:rsidR="0089065F" w:rsidRPr="0089065F" w:rsidRDefault="0089065F" w:rsidP="009653AD">
            <w:pPr>
              <w:jc w:val="left"/>
              <w:rPr>
                <w:rFonts w:ascii="Arial" w:hAnsi="Arial" w:cs="Arial"/>
                <w:sz w:val="22"/>
              </w:rPr>
            </w:pPr>
            <w:r w:rsidRPr="0089065F">
              <w:rPr>
                <w:rFonts w:ascii="Arial" w:hAnsi="Arial" w:cs="Arial"/>
                <w:sz w:val="22"/>
              </w:rPr>
              <w:t>Zelan Xiang</w:t>
            </w:r>
          </w:p>
        </w:tc>
      </w:tr>
      <w:tr w:rsidR="0089065F" w:rsidRPr="0089065F" w14:paraId="23144BA7" w14:textId="77777777" w:rsidTr="009653AD">
        <w:trPr>
          <w:trHeight w:val="420"/>
        </w:trPr>
        <w:tc>
          <w:tcPr>
            <w:tcW w:w="2258" w:type="dxa"/>
            <w:vMerge/>
            <w:tcMar>
              <w:top w:w="100" w:type="dxa"/>
              <w:left w:w="100" w:type="dxa"/>
              <w:bottom w:w="100" w:type="dxa"/>
              <w:right w:w="100" w:type="dxa"/>
            </w:tcMar>
          </w:tcPr>
          <w:p w14:paraId="7E1ED7B2" w14:textId="77777777" w:rsidR="0089065F" w:rsidRPr="0089065F" w:rsidRDefault="0089065F" w:rsidP="009653AD">
            <w:pPr>
              <w:jc w:val="left"/>
              <w:rPr>
                <w:rFonts w:ascii="Arial" w:hAnsi="Arial" w:cs="Arial"/>
                <w:sz w:val="22"/>
              </w:rPr>
            </w:pPr>
          </w:p>
        </w:tc>
        <w:tc>
          <w:tcPr>
            <w:tcW w:w="4514" w:type="dxa"/>
            <w:gridSpan w:val="2"/>
            <w:tcMar>
              <w:top w:w="100" w:type="dxa"/>
              <w:left w:w="100" w:type="dxa"/>
              <w:bottom w:w="100" w:type="dxa"/>
              <w:right w:w="100" w:type="dxa"/>
            </w:tcMar>
          </w:tcPr>
          <w:p w14:paraId="0045D31C" w14:textId="77777777" w:rsidR="0089065F" w:rsidRPr="0089065F" w:rsidRDefault="0089065F" w:rsidP="009653AD">
            <w:pPr>
              <w:jc w:val="left"/>
              <w:rPr>
                <w:rFonts w:ascii="Arial" w:hAnsi="Arial" w:cs="Arial"/>
                <w:sz w:val="22"/>
              </w:rPr>
            </w:pPr>
            <w:r w:rsidRPr="0089065F">
              <w:rPr>
                <w:rFonts w:ascii="Arial" w:hAnsi="Arial" w:cs="Arial"/>
                <w:sz w:val="22"/>
              </w:rPr>
              <w:t>Editing the report</w:t>
            </w:r>
          </w:p>
        </w:tc>
        <w:tc>
          <w:tcPr>
            <w:tcW w:w="2257" w:type="dxa"/>
            <w:tcMar>
              <w:top w:w="100" w:type="dxa"/>
              <w:left w:w="100" w:type="dxa"/>
              <w:bottom w:w="100" w:type="dxa"/>
              <w:right w:w="100" w:type="dxa"/>
            </w:tcMar>
          </w:tcPr>
          <w:p w14:paraId="11C08E00" w14:textId="77777777" w:rsidR="0089065F" w:rsidRPr="0089065F" w:rsidRDefault="0089065F" w:rsidP="009653AD">
            <w:pPr>
              <w:jc w:val="left"/>
              <w:rPr>
                <w:rFonts w:ascii="Arial" w:hAnsi="Arial" w:cs="Arial"/>
                <w:sz w:val="22"/>
              </w:rPr>
            </w:pPr>
            <w:r w:rsidRPr="0089065F">
              <w:rPr>
                <w:rFonts w:ascii="Arial" w:hAnsi="Arial" w:cs="Arial"/>
                <w:sz w:val="22"/>
              </w:rPr>
              <w:t>Zelan Xiang &amp; Haotian Shen</w:t>
            </w:r>
          </w:p>
        </w:tc>
      </w:tr>
      <w:tr w:rsidR="0089065F" w:rsidRPr="0089065F" w14:paraId="7DE7745A" w14:textId="77777777" w:rsidTr="009653AD">
        <w:trPr>
          <w:trHeight w:val="420"/>
        </w:trPr>
        <w:tc>
          <w:tcPr>
            <w:tcW w:w="2258" w:type="dxa"/>
            <w:vMerge/>
            <w:tcMar>
              <w:top w:w="100" w:type="dxa"/>
              <w:left w:w="100" w:type="dxa"/>
              <w:bottom w:w="100" w:type="dxa"/>
              <w:right w:w="100" w:type="dxa"/>
            </w:tcMar>
          </w:tcPr>
          <w:p w14:paraId="5CA7099C" w14:textId="77777777" w:rsidR="0089065F" w:rsidRPr="0089065F" w:rsidRDefault="0089065F" w:rsidP="009653AD">
            <w:pPr>
              <w:jc w:val="left"/>
              <w:rPr>
                <w:rFonts w:ascii="Arial" w:hAnsi="Arial" w:cs="Arial"/>
                <w:sz w:val="22"/>
              </w:rPr>
            </w:pPr>
          </w:p>
        </w:tc>
        <w:tc>
          <w:tcPr>
            <w:tcW w:w="4514" w:type="dxa"/>
            <w:gridSpan w:val="2"/>
            <w:tcMar>
              <w:top w:w="100" w:type="dxa"/>
              <w:left w:w="100" w:type="dxa"/>
              <w:bottom w:w="100" w:type="dxa"/>
              <w:right w:w="100" w:type="dxa"/>
            </w:tcMar>
          </w:tcPr>
          <w:p w14:paraId="0F287DB7" w14:textId="355AB748" w:rsidR="0089065F" w:rsidRPr="0089065F" w:rsidRDefault="0089065F" w:rsidP="009653AD">
            <w:pPr>
              <w:jc w:val="left"/>
              <w:rPr>
                <w:rFonts w:ascii="Arial" w:hAnsi="Arial" w:cs="Arial"/>
                <w:sz w:val="22"/>
              </w:rPr>
            </w:pPr>
            <w:r w:rsidRPr="0089065F">
              <w:rPr>
                <w:rFonts w:ascii="Arial" w:hAnsi="Arial" w:cs="Arial"/>
                <w:sz w:val="22"/>
              </w:rPr>
              <w:t xml:space="preserve">Problem </w:t>
            </w:r>
            <w:r w:rsidR="009653AD" w:rsidRPr="0089065F">
              <w:rPr>
                <w:rFonts w:ascii="Arial" w:hAnsi="Arial" w:cs="Arial"/>
                <w:sz w:val="22"/>
              </w:rPr>
              <w:t>encountered</w:t>
            </w:r>
          </w:p>
        </w:tc>
        <w:tc>
          <w:tcPr>
            <w:tcW w:w="2257" w:type="dxa"/>
            <w:tcMar>
              <w:top w:w="100" w:type="dxa"/>
              <w:left w:w="100" w:type="dxa"/>
              <w:bottom w:w="100" w:type="dxa"/>
              <w:right w:w="100" w:type="dxa"/>
            </w:tcMar>
          </w:tcPr>
          <w:p w14:paraId="1F6B995E" w14:textId="77777777" w:rsidR="0089065F" w:rsidRPr="0089065F" w:rsidRDefault="0089065F" w:rsidP="009653AD">
            <w:pPr>
              <w:jc w:val="left"/>
              <w:rPr>
                <w:rFonts w:ascii="Arial" w:hAnsi="Arial" w:cs="Arial"/>
                <w:sz w:val="22"/>
              </w:rPr>
            </w:pPr>
            <w:r w:rsidRPr="0089065F">
              <w:rPr>
                <w:rFonts w:ascii="Arial" w:hAnsi="Arial" w:cs="Arial"/>
                <w:sz w:val="22"/>
              </w:rPr>
              <w:t>Haotian Shen</w:t>
            </w:r>
          </w:p>
        </w:tc>
      </w:tr>
    </w:tbl>
    <w:p w14:paraId="697D2AE1" w14:textId="1681B28A" w:rsidR="000172CD" w:rsidRPr="0089065F" w:rsidRDefault="0089065F" w:rsidP="00093B6D">
      <w:pPr>
        <w:ind w:firstLine="420"/>
        <w:rPr>
          <w:rFonts w:ascii="Arial" w:hAnsi="Arial" w:cs="Arial"/>
          <w:sz w:val="22"/>
          <w:rPrChange w:id="170" w:author="来宾参与者" w:date="2017-07-06T23:53:00Z">
            <w:rPr>
              <w:rFonts w:ascii="宋体" w:eastAsia="宋体" w:hAnsi="宋体" w:cs="宋体"/>
              <w:kern w:val="0"/>
              <w:szCs w:val="21"/>
            </w:rPr>
          </w:rPrChange>
        </w:rPr>
      </w:pPr>
      <w:r w:rsidRPr="0089065F">
        <w:rPr>
          <w:rFonts w:ascii="Arial" w:hAnsi="Arial" w:cs="Arial"/>
          <w:sz w:val="22"/>
        </w:rPr>
        <w:t>*Rich Chen dropped the class</w:t>
      </w:r>
    </w:p>
    <w:sectPr w:rsidR="000172CD" w:rsidRPr="0089065F" w:rsidSect="00AE5553">
      <w:headerReference w:type="default" r:id="rId35"/>
      <w:footerReference w:type="default" r:id="rId36"/>
      <w:headerReference w:type="first" r:id="rId3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7E64F3" w14:textId="77777777" w:rsidR="001529B1" w:rsidRDefault="001529B1" w:rsidP="00547B0D">
      <w:r>
        <w:separator/>
      </w:r>
    </w:p>
  </w:endnote>
  <w:endnote w:type="continuationSeparator" w:id="0">
    <w:p w14:paraId="1FF18AA4" w14:textId="77777777" w:rsidR="001529B1" w:rsidRDefault="001529B1" w:rsidP="00547B0D">
      <w:r>
        <w:continuationSeparator/>
      </w:r>
    </w:p>
  </w:endnote>
  <w:endnote w:type="continuationNotice" w:id="1">
    <w:p w14:paraId="61BBA0F1" w14:textId="77777777" w:rsidR="001529B1" w:rsidRDefault="001529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06326" w14:textId="0096DBCC" w:rsidR="004F1F5A" w:rsidRPr="008B2509" w:rsidRDefault="004F1F5A">
    <w:pPr>
      <w:pStyle w:val="ab"/>
      <w:jc w:val="center"/>
    </w:pPr>
    <w:r>
      <w:fldChar w:fldCharType="begin"/>
    </w:r>
    <w:r>
      <w:instrText xml:space="preserve"> PAGE  \* Arabic  \* MERGEFORMAT </w:instrText>
    </w:r>
    <w:r>
      <w:fldChar w:fldCharType="separate"/>
    </w:r>
    <w:r w:rsidR="00971E1C">
      <w:rPr>
        <w:noProof/>
      </w:rPr>
      <w:t>1</w:t>
    </w:r>
    <w:r>
      <w:fldChar w:fldCharType="end"/>
    </w:r>
    <w:r w:rsidRPr="008B2509">
      <w:rPr>
        <w:lang w:val="zh-CN"/>
      </w:rPr>
      <w:t xml:space="preserve"> / </w:t>
    </w:r>
    <w:r>
      <w:t>2</w:t>
    </w:r>
    <w:r w:rsidR="001A2B1D">
      <w:t>1</w:t>
    </w:r>
    <w:ins w:id="172" w:author="向泽蓝" w:date="2017-07-07T00:50:00Z">
      <w:del w:id="173" w:author="向泽蓝" w:date="2017-07-07T16:37:00Z">
        <w:r w:rsidDel="001C10A1">
          <w:delText>0</w:delText>
        </w:r>
      </w:del>
    </w:ins>
    <w:del w:id="174" w:author="向泽蓝" w:date="2017-07-06T23:52:00Z">
      <w:r w:rsidDel="00D81D89">
        <w:delText>8</w:delText>
      </w:r>
    </w:del>
  </w:p>
  <w:p w14:paraId="724C6829" w14:textId="77777777" w:rsidR="004F1F5A" w:rsidRDefault="004F1F5A">
    <w:pPr>
      <w:pStyle w:val="ab"/>
    </w:pPr>
  </w:p>
  <w:p w14:paraId="0595DCA5" w14:textId="77777777" w:rsidR="004F1F5A" w:rsidRDefault="004F1F5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84F358" w14:textId="77777777" w:rsidR="001529B1" w:rsidRDefault="001529B1" w:rsidP="00547B0D">
      <w:r>
        <w:separator/>
      </w:r>
    </w:p>
  </w:footnote>
  <w:footnote w:type="continuationSeparator" w:id="0">
    <w:p w14:paraId="6E209C27" w14:textId="77777777" w:rsidR="001529B1" w:rsidRDefault="001529B1" w:rsidP="00547B0D">
      <w:r>
        <w:continuationSeparator/>
      </w:r>
    </w:p>
  </w:footnote>
  <w:footnote w:type="continuationNotice" w:id="1">
    <w:p w14:paraId="2774742E" w14:textId="77777777" w:rsidR="001529B1" w:rsidRDefault="001529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63FC2" w14:textId="0C5CEEF5" w:rsidR="004F1F5A" w:rsidRDefault="004F1F5A">
    <w:pPr>
      <w:pStyle w:val="a9"/>
    </w:pPr>
    <w:ins w:id="171" w:author="向泽蓝" w:date="2017-07-07T00:00:00Z">
      <w:r>
        <w:rPr>
          <w:noProof/>
        </w:rPr>
        <w:drawing>
          <wp:anchor distT="0" distB="0" distL="114300" distR="114300" simplePos="0" relativeHeight="251658241" behindDoc="0" locked="0" layoutInCell="1" allowOverlap="1" wp14:anchorId="0AA37E07" wp14:editId="1E0D3B20">
            <wp:simplePos x="0" y="0"/>
            <wp:positionH relativeFrom="leftMargin">
              <wp:align>right</wp:align>
            </wp:positionH>
            <wp:positionV relativeFrom="paragraph">
              <wp:posOffset>-108156</wp:posOffset>
            </wp:positionV>
            <wp:extent cx="312420" cy="48006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1">
                      <a:extLst>
                        <a:ext uri="{28A0092B-C50C-407E-A947-70E740481C1C}">
                          <a14:useLocalDpi xmlns:a14="http://schemas.microsoft.com/office/drawing/2010/main" val="0"/>
                        </a:ext>
                      </a:extLst>
                    </a:blip>
                    <a:stretch>
                      <a:fillRect/>
                    </a:stretch>
                  </pic:blipFill>
                  <pic:spPr>
                    <a:xfrm>
                      <a:off x="0" y="0"/>
                      <a:ext cx="312420" cy="480060"/>
                    </a:xfrm>
                    <a:prstGeom prst="rect">
                      <a:avLst/>
                    </a:prstGeom>
                  </pic:spPr>
                </pic:pic>
              </a:graphicData>
            </a:graphic>
            <wp14:sizeRelH relativeFrom="margin">
              <wp14:pctWidth>0</wp14:pctWidth>
            </wp14:sizeRelH>
            <wp14:sizeRelV relativeFrom="margin">
              <wp14:pctHeight>0</wp14:pctHeight>
            </wp14:sizeRelV>
          </wp:anchor>
        </w:drawing>
      </w:r>
    </w:ins>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A1E362" w14:textId="176E95C3" w:rsidR="004F1F5A" w:rsidRDefault="004F1F5A">
    <w:pPr>
      <w:pStyle w:val="a9"/>
    </w:pPr>
    <w:del w:id="175" w:author="向泽蓝" w:date="2017-07-07T16:52:00Z">
      <w:r w:rsidDel="00032E46">
        <w:rPr>
          <w:noProof/>
        </w:rPr>
        <w:drawing>
          <wp:anchor distT="0" distB="0" distL="114300" distR="114300" simplePos="0" relativeHeight="251658240" behindDoc="0" locked="0" layoutInCell="1" allowOverlap="1" wp14:anchorId="122C100D" wp14:editId="087415B6">
            <wp:simplePos x="0" y="0"/>
            <wp:positionH relativeFrom="margin">
              <wp:align>left</wp:align>
            </wp:positionH>
            <wp:positionV relativeFrom="paragraph">
              <wp:posOffset>-103505</wp:posOffset>
            </wp:positionV>
            <wp:extent cx="312420" cy="480060"/>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1">
                      <a:extLst>
                        <a:ext uri="{28A0092B-C50C-407E-A947-70E740481C1C}">
                          <a14:useLocalDpi xmlns:a14="http://schemas.microsoft.com/office/drawing/2010/main" val="0"/>
                        </a:ext>
                      </a:extLst>
                    </a:blip>
                    <a:stretch>
                      <a:fillRect/>
                    </a:stretch>
                  </pic:blipFill>
                  <pic:spPr>
                    <a:xfrm>
                      <a:off x="0" y="0"/>
                      <a:ext cx="312420" cy="480060"/>
                    </a:xfrm>
                    <a:prstGeom prst="rect">
                      <a:avLst/>
                    </a:prstGeom>
                  </pic:spPr>
                </pic:pic>
              </a:graphicData>
            </a:graphic>
            <wp14:sizeRelH relativeFrom="margin">
              <wp14:pctWidth>0</wp14:pctWidth>
            </wp14:sizeRelH>
            <wp14:sizeRelV relativeFrom="margin">
              <wp14:pctHeight>0</wp14:pctHeight>
            </wp14:sizeRelV>
          </wp:anchor>
        </w:drawing>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DD0CBB"/>
    <w:multiLevelType w:val="hybridMultilevel"/>
    <w:tmpl w:val="B1DE0580"/>
    <w:lvl w:ilvl="0" w:tplc="270C6D32">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7C3301C2"/>
    <w:multiLevelType w:val="multilevel"/>
    <w:tmpl w:val="342027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向泽蓝">
    <w15:presenceInfo w15:providerId="None" w15:userId="向泽蓝"/>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revisionView w:markup="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5CD"/>
    <w:rsid w:val="00005D6A"/>
    <w:rsid w:val="000172CD"/>
    <w:rsid w:val="00022BBF"/>
    <w:rsid w:val="0002349D"/>
    <w:rsid w:val="00023ABC"/>
    <w:rsid w:val="00031482"/>
    <w:rsid w:val="00032E46"/>
    <w:rsid w:val="000339F5"/>
    <w:rsid w:val="00035076"/>
    <w:rsid w:val="0003702F"/>
    <w:rsid w:val="000402A3"/>
    <w:rsid w:val="00040A0B"/>
    <w:rsid w:val="0004191A"/>
    <w:rsid w:val="00042650"/>
    <w:rsid w:val="00045373"/>
    <w:rsid w:val="0005184F"/>
    <w:rsid w:val="000519E0"/>
    <w:rsid w:val="000522EE"/>
    <w:rsid w:val="000526FD"/>
    <w:rsid w:val="00062698"/>
    <w:rsid w:val="00062B4A"/>
    <w:rsid w:val="00066530"/>
    <w:rsid w:val="00066875"/>
    <w:rsid w:val="00066F32"/>
    <w:rsid w:val="000708CC"/>
    <w:rsid w:val="00073974"/>
    <w:rsid w:val="00074768"/>
    <w:rsid w:val="00084C22"/>
    <w:rsid w:val="00085F8E"/>
    <w:rsid w:val="0008705D"/>
    <w:rsid w:val="00093B6D"/>
    <w:rsid w:val="00093D36"/>
    <w:rsid w:val="00095288"/>
    <w:rsid w:val="0009792F"/>
    <w:rsid w:val="000A737A"/>
    <w:rsid w:val="000C20E6"/>
    <w:rsid w:val="000C491A"/>
    <w:rsid w:val="000C601B"/>
    <w:rsid w:val="000C731A"/>
    <w:rsid w:val="000C7FD6"/>
    <w:rsid w:val="000D1177"/>
    <w:rsid w:val="000E1E7C"/>
    <w:rsid w:val="000E2AE2"/>
    <w:rsid w:val="000E7A09"/>
    <w:rsid w:val="000F48DE"/>
    <w:rsid w:val="000F691C"/>
    <w:rsid w:val="00105585"/>
    <w:rsid w:val="00105984"/>
    <w:rsid w:val="00106A5E"/>
    <w:rsid w:val="001078EA"/>
    <w:rsid w:val="00110FCD"/>
    <w:rsid w:val="00112539"/>
    <w:rsid w:val="00120CB9"/>
    <w:rsid w:val="00125F7C"/>
    <w:rsid w:val="0012671D"/>
    <w:rsid w:val="00127550"/>
    <w:rsid w:val="00131A5C"/>
    <w:rsid w:val="00132B7D"/>
    <w:rsid w:val="00133E99"/>
    <w:rsid w:val="00135B0E"/>
    <w:rsid w:val="00145696"/>
    <w:rsid w:val="001471D5"/>
    <w:rsid w:val="00147970"/>
    <w:rsid w:val="00147E6A"/>
    <w:rsid w:val="00147FD6"/>
    <w:rsid w:val="00151D1E"/>
    <w:rsid w:val="001529B1"/>
    <w:rsid w:val="00156BB8"/>
    <w:rsid w:val="00162C90"/>
    <w:rsid w:val="00164423"/>
    <w:rsid w:val="00165024"/>
    <w:rsid w:val="00167071"/>
    <w:rsid w:val="0016709B"/>
    <w:rsid w:val="00167D73"/>
    <w:rsid w:val="0017234B"/>
    <w:rsid w:val="0017275E"/>
    <w:rsid w:val="0017287F"/>
    <w:rsid w:val="00172CAF"/>
    <w:rsid w:val="00173594"/>
    <w:rsid w:val="00181841"/>
    <w:rsid w:val="00182843"/>
    <w:rsid w:val="00184317"/>
    <w:rsid w:val="001845B9"/>
    <w:rsid w:val="001857A7"/>
    <w:rsid w:val="00187FD1"/>
    <w:rsid w:val="00190AA0"/>
    <w:rsid w:val="00190BF5"/>
    <w:rsid w:val="0019124D"/>
    <w:rsid w:val="00193DF3"/>
    <w:rsid w:val="001959F0"/>
    <w:rsid w:val="001967ED"/>
    <w:rsid w:val="001A2B1D"/>
    <w:rsid w:val="001A32EA"/>
    <w:rsid w:val="001A3CC0"/>
    <w:rsid w:val="001A3EC3"/>
    <w:rsid w:val="001A447C"/>
    <w:rsid w:val="001A6A6B"/>
    <w:rsid w:val="001B0FAF"/>
    <w:rsid w:val="001B1742"/>
    <w:rsid w:val="001B1AEF"/>
    <w:rsid w:val="001B221F"/>
    <w:rsid w:val="001B29D5"/>
    <w:rsid w:val="001B5C34"/>
    <w:rsid w:val="001B6089"/>
    <w:rsid w:val="001B7025"/>
    <w:rsid w:val="001B731B"/>
    <w:rsid w:val="001C10A1"/>
    <w:rsid w:val="001C1663"/>
    <w:rsid w:val="001C358F"/>
    <w:rsid w:val="001C3C7E"/>
    <w:rsid w:val="001C5416"/>
    <w:rsid w:val="001C5F65"/>
    <w:rsid w:val="001C682E"/>
    <w:rsid w:val="001C7878"/>
    <w:rsid w:val="001D16FF"/>
    <w:rsid w:val="001D1E30"/>
    <w:rsid w:val="001D25E1"/>
    <w:rsid w:val="001D5C22"/>
    <w:rsid w:val="001D6667"/>
    <w:rsid w:val="001D7EA9"/>
    <w:rsid w:val="001E105D"/>
    <w:rsid w:val="001E1854"/>
    <w:rsid w:val="001E5A4D"/>
    <w:rsid w:val="001F0034"/>
    <w:rsid w:val="001F0E88"/>
    <w:rsid w:val="001F19BB"/>
    <w:rsid w:val="001F1D51"/>
    <w:rsid w:val="001F2DF3"/>
    <w:rsid w:val="001F423E"/>
    <w:rsid w:val="001F5A82"/>
    <w:rsid w:val="001F771D"/>
    <w:rsid w:val="00202DB2"/>
    <w:rsid w:val="002030FA"/>
    <w:rsid w:val="002154D5"/>
    <w:rsid w:val="002173AD"/>
    <w:rsid w:val="002230C7"/>
    <w:rsid w:val="00225051"/>
    <w:rsid w:val="00225B55"/>
    <w:rsid w:val="00234B8A"/>
    <w:rsid w:val="00236641"/>
    <w:rsid w:val="00241720"/>
    <w:rsid w:val="00241A44"/>
    <w:rsid w:val="0024562F"/>
    <w:rsid w:val="002500C1"/>
    <w:rsid w:val="002510E6"/>
    <w:rsid w:val="00251C00"/>
    <w:rsid w:val="00254A32"/>
    <w:rsid w:val="00255956"/>
    <w:rsid w:val="00256A08"/>
    <w:rsid w:val="00256F32"/>
    <w:rsid w:val="00265181"/>
    <w:rsid w:val="00265DD9"/>
    <w:rsid w:val="002674CC"/>
    <w:rsid w:val="00271682"/>
    <w:rsid w:val="002719E4"/>
    <w:rsid w:val="00272294"/>
    <w:rsid w:val="002740AB"/>
    <w:rsid w:val="002768EC"/>
    <w:rsid w:val="002812BD"/>
    <w:rsid w:val="002825E8"/>
    <w:rsid w:val="002835C5"/>
    <w:rsid w:val="00287E68"/>
    <w:rsid w:val="00290BA6"/>
    <w:rsid w:val="00294994"/>
    <w:rsid w:val="002955BD"/>
    <w:rsid w:val="00295C83"/>
    <w:rsid w:val="002A75D0"/>
    <w:rsid w:val="002B38CC"/>
    <w:rsid w:val="002B3C74"/>
    <w:rsid w:val="002B494E"/>
    <w:rsid w:val="002B4EE7"/>
    <w:rsid w:val="002B5781"/>
    <w:rsid w:val="002B58B5"/>
    <w:rsid w:val="002B7D09"/>
    <w:rsid w:val="002C41F5"/>
    <w:rsid w:val="002C51B7"/>
    <w:rsid w:val="002C7085"/>
    <w:rsid w:val="002D465C"/>
    <w:rsid w:val="002D5923"/>
    <w:rsid w:val="002D784D"/>
    <w:rsid w:val="002E03B3"/>
    <w:rsid w:val="002E0EBE"/>
    <w:rsid w:val="002E5A30"/>
    <w:rsid w:val="002F042A"/>
    <w:rsid w:val="002F440D"/>
    <w:rsid w:val="002F682A"/>
    <w:rsid w:val="003048B0"/>
    <w:rsid w:val="00305817"/>
    <w:rsid w:val="00311247"/>
    <w:rsid w:val="003124DF"/>
    <w:rsid w:val="00313422"/>
    <w:rsid w:val="00315668"/>
    <w:rsid w:val="003210DF"/>
    <w:rsid w:val="003264F0"/>
    <w:rsid w:val="00331D3C"/>
    <w:rsid w:val="0033228B"/>
    <w:rsid w:val="00333AB1"/>
    <w:rsid w:val="003340A3"/>
    <w:rsid w:val="00350AB9"/>
    <w:rsid w:val="0035463D"/>
    <w:rsid w:val="00354DE4"/>
    <w:rsid w:val="00357140"/>
    <w:rsid w:val="00365CC7"/>
    <w:rsid w:val="0037084F"/>
    <w:rsid w:val="0037133C"/>
    <w:rsid w:val="003736AC"/>
    <w:rsid w:val="00374417"/>
    <w:rsid w:val="00374DBE"/>
    <w:rsid w:val="00375135"/>
    <w:rsid w:val="00376581"/>
    <w:rsid w:val="00380DEB"/>
    <w:rsid w:val="00381FFF"/>
    <w:rsid w:val="00383F40"/>
    <w:rsid w:val="00393465"/>
    <w:rsid w:val="003A3A72"/>
    <w:rsid w:val="003A4F09"/>
    <w:rsid w:val="003B1BDD"/>
    <w:rsid w:val="003B4A03"/>
    <w:rsid w:val="003C0331"/>
    <w:rsid w:val="003C5F99"/>
    <w:rsid w:val="003D0E19"/>
    <w:rsid w:val="003D2ACD"/>
    <w:rsid w:val="003D48D6"/>
    <w:rsid w:val="003E1D22"/>
    <w:rsid w:val="003E2E32"/>
    <w:rsid w:val="003E5532"/>
    <w:rsid w:val="003F2B3C"/>
    <w:rsid w:val="003F75CD"/>
    <w:rsid w:val="00405B62"/>
    <w:rsid w:val="00406E7B"/>
    <w:rsid w:val="00413D5C"/>
    <w:rsid w:val="004146A7"/>
    <w:rsid w:val="00415666"/>
    <w:rsid w:val="00416629"/>
    <w:rsid w:val="00417E61"/>
    <w:rsid w:val="004203AF"/>
    <w:rsid w:val="00422206"/>
    <w:rsid w:val="00422F34"/>
    <w:rsid w:val="004259AE"/>
    <w:rsid w:val="00432463"/>
    <w:rsid w:val="00437E2D"/>
    <w:rsid w:val="00442B4C"/>
    <w:rsid w:val="00445485"/>
    <w:rsid w:val="0045162A"/>
    <w:rsid w:val="00453667"/>
    <w:rsid w:val="00454A87"/>
    <w:rsid w:val="0045602D"/>
    <w:rsid w:val="00457D6C"/>
    <w:rsid w:val="00461AAE"/>
    <w:rsid w:val="00462C47"/>
    <w:rsid w:val="0046444E"/>
    <w:rsid w:val="00465F31"/>
    <w:rsid w:val="00467296"/>
    <w:rsid w:val="00470BFB"/>
    <w:rsid w:val="0047333B"/>
    <w:rsid w:val="00475DD9"/>
    <w:rsid w:val="00477FD8"/>
    <w:rsid w:val="00480FEF"/>
    <w:rsid w:val="00481935"/>
    <w:rsid w:val="00485C9A"/>
    <w:rsid w:val="004860F1"/>
    <w:rsid w:val="004879A6"/>
    <w:rsid w:val="00490367"/>
    <w:rsid w:val="00492F1D"/>
    <w:rsid w:val="004A4759"/>
    <w:rsid w:val="004A6ABC"/>
    <w:rsid w:val="004A6EBF"/>
    <w:rsid w:val="004B122B"/>
    <w:rsid w:val="004B27BD"/>
    <w:rsid w:val="004B3897"/>
    <w:rsid w:val="004B393D"/>
    <w:rsid w:val="004B3984"/>
    <w:rsid w:val="004B7281"/>
    <w:rsid w:val="004C2F25"/>
    <w:rsid w:val="004C410E"/>
    <w:rsid w:val="004C644A"/>
    <w:rsid w:val="004D0857"/>
    <w:rsid w:val="004D1ED7"/>
    <w:rsid w:val="004D2957"/>
    <w:rsid w:val="004D3E33"/>
    <w:rsid w:val="004D4BA6"/>
    <w:rsid w:val="004D64BA"/>
    <w:rsid w:val="004E1563"/>
    <w:rsid w:val="004E4655"/>
    <w:rsid w:val="004E4C26"/>
    <w:rsid w:val="004E536D"/>
    <w:rsid w:val="004E6078"/>
    <w:rsid w:val="004E74B7"/>
    <w:rsid w:val="004F16B7"/>
    <w:rsid w:val="004F1F5A"/>
    <w:rsid w:val="004F3BC2"/>
    <w:rsid w:val="004F4B4E"/>
    <w:rsid w:val="004F5BED"/>
    <w:rsid w:val="005015C1"/>
    <w:rsid w:val="00512E54"/>
    <w:rsid w:val="00512E9B"/>
    <w:rsid w:val="0052302E"/>
    <w:rsid w:val="0052501F"/>
    <w:rsid w:val="00542B2F"/>
    <w:rsid w:val="005431CF"/>
    <w:rsid w:val="00544ADC"/>
    <w:rsid w:val="00545F1E"/>
    <w:rsid w:val="00546A6F"/>
    <w:rsid w:val="00547B0D"/>
    <w:rsid w:val="0055513E"/>
    <w:rsid w:val="0055568B"/>
    <w:rsid w:val="00557099"/>
    <w:rsid w:val="00557119"/>
    <w:rsid w:val="00562020"/>
    <w:rsid w:val="00563789"/>
    <w:rsid w:val="00565DE7"/>
    <w:rsid w:val="00567976"/>
    <w:rsid w:val="00572C35"/>
    <w:rsid w:val="00573A0D"/>
    <w:rsid w:val="00574244"/>
    <w:rsid w:val="005751FB"/>
    <w:rsid w:val="00580D91"/>
    <w:rsid w:val="0058265F"/>
    <w:rsid w:val="00584A84"/>
    <w:rsid w:val="00587225"/>
    <w:rsid w:val="00587A24"/>
    <w:rsid w:val="0059158E"/>
    <w:rsid w:val="005918AB"/>
    <w:rsid w:val="005937F7"/>
    <w:rsid w:val="00595554"/>
    <w:rsid w:val="00596B4F"/>
    <w:rsid w:val="005979A1"/>
    <w:rsid w:val="005A19C9"/>
    <w:rsid w:val="005A28C4"/>
    <w:rsid w:val="005A3E48"/>
    <w:rsid w:val="005A63DF"/>
    <w:rsid w:val="005B0C09"/>
    <w:rsid w:val="005B16DD"/>
    <w:rsid w:val="005B5EE0"/>
    <w:rsid w:val="005B7A43"/>
    <w:rsid w:val="005C0D8D"/>
    <w:rsid w:val="005C2A62"/>
    <w:rsid w:val="005C2E1E"/>
    <w:rsid w:val="005C762E"/>
    <w:rsid w:val="005C7A6D"/>
    <w:rsid w:val="005D10C0"/>
    <w:rsid w:val="005D257F"/>
    <w:rsid w:val="005E22AA"/>
    <w:rsid w:val="005E4FA2"/>
    <w:rsid w:val="005E54DA"/>
    <w:rsid w:val="005E7415"/>
    <w:rsid w:val="005F23D9"/>
    <w:rsid w:val="005F28CD"/>
    <w:rsid w:val="005F3D4B"/>
    <w:rsid w:val="005F601D"/>
    <w:rsid w:val="00600C6E"/>
    <w:rsid w:val="00600D1C"/>
    <w:rsid w:val="00604218"/>
    <w:rsid w:val="00605DB5"/>
    <w:rsid w:val="00612AC5"/>
    <w:rsid w:val="00612CE5"/>
    <w:rsid w:val="006139FE"/>
    <w:rsid w:val="00613E0F"/>
    <w:rsid w:val="00614153"/>
    <w:rsid w:val="00621AAD"/>
    <w:rsid w:val="0062204A"/>
    <w:rsid w:val="0062586F"/>
    <w:rsid w:val="00630428"/>
    <w:rsid w:val="006318CB"/>
    <w:rsid w:val="006319B6"/>
    <w:rsid w:val="00631FA7"/>
    <w:rsid w:val="00632121"/>
    <w:rsid w:val="006349C5"/>
    <w:rsid w:val="00634FEA"/>
    <w:rsid w:val="006415F2"/>
    <w:rsid w:val="006439E3"/>
    <w:rsid w:val="0064520E"/>
    <w:rsid w:val="00645992"/>
    <w:rsid w:val="006526CA"/>
    <w:rsid w:val="0065590E"/>
    <w:rsid w:val="0065662C"/>
    <w:rsid w:val="00657BF3"/>
    <w:rsid w:val="00657EE2"/>
    <w:rsid w:val="00660619"/>
    <w:rsid w:val="00665666"/>
    <w:rsid w:val="00666147"/>
    <w:rsid w:val="00666A72"/>
    <w:rsid w:val="00674404"/>
    <w:rsid w:val="00674CCE"/>
    <w:rsid w:val="00677FE7"/>
    <w:rsid w:val="00682468"/>
    <w:rsid w:val="00682EEC"/>
    <w:rsid w:val="0068428B"/>
    <w:rsid w:val="00690609"/>
    <w:rsid w:val="00694544"/>
    <w:rsid w:val="00696E42"/>
    <w:rsid w:val="006A0BF2"/>
    <w:rsid w:val="006A0C4B"/>
    <w:rsid w:val="006A31E3"/>
    <w:rsid w:val="006A520B"/>
    <w:rsid w:val="006B4B52"/>
    <w:rsid w:val="006B5EBE"/>
    <w:rsid w:val="006B6548"/>
    <w:rsid w:val="006B6995"/>
    <w:rsid w:val="006B69D3"/>
    <w:rsid w:val="006B6C9F"/>
    <w:rsid w:val="006B7AEE"/>
    <w:rsid w:val="006C083A"/>
    <w:rsid w:val="006C0A25"/>
    <w:rsid w:val="006C2A67"/>
    <w:rsid w:val="006C2DA0"/>
    <w:rsid w:val="006C2EF0"/>
    <w:rsid w:val="006D0B1A"/>
    <w:rsid w:val="006F0A54"/>
    <w:rsid w:val="006F1443"/>
    <w:rsid w:val="006F3BB0"/>
    <w:rsid w:val="006F6360"/>
    <w:rsid w:val="006F7129"/>
    <w:rsid w:val="006F7197"/>
    <w:rsid w:val="00706EFE"/>
    <w:rsid w:val="00707DB9"/>
    <w:rsid w:val="0071072E"/>
    <w:rsid w:val="00713F62"/>
    <w:rsid w:val="00714051"/>
    <w:rsid w:val="00726CAA"/>
    <w:rsid w:val="007310FD"/>
    <w:rsid w:val="00737A37"/>
    <w:rsid w:val="007454F5"/>
    <w:rsid w:val="00745C29"/>
    <w:rsid w:val="0075192E"/>
    <w:rsid w:val="00756D5D"/>
    <w:rsid w:val="00757DC1"/>
    <w:rsid w:val="00757F94"/>
    <w:rsid w:val="00762D18"/>
    <w:rsid w:val="007631E9"/>
    <w:rsid w:val="0076344F"/>
    <w:rsid w:val="007667EF"/>
    <w:rsid w:val="00772E0C"/>
    <w:rsid w:val="007761EC"/>
    <w:rsid w:val="00782FCF"/>
    <w:rsid w:val="007866FF"/>
    <w:rsid w:val="007924BD"/>
    <w:rsid w:val="00792530"/>
    <w:rsid w:val="00794969"/>
    <w:rsid w:val="0079512F"/>
    <w:rsid w:val="007A1168"/>
    <w:rsid w:val="007A2ED8"/>
    <w:rsid w:val="007A47F4"/>
    <w:rsid w:val="007A735F"/>
    <w:rsid w:val="007A7FEA"/>
    <w:rsid w:val="007B50F0"/>
    <w:rsid w:val="007D12A6"/>
    <w:rsid w:val="007D1E2C"/>
    <w:rsid w:val="007E3E92"/>
    <w:rsid w:val="007F2D92"/>
    <w:rsid w:val="007F5065"/>
    <w:rsid w:val="008101DF"/>
    <w:rsid w:val="00815B5D"/>
    <w:rsid w:val="00815C69"/>
    <w:rsid w:val="00820640"/>
    <w:rsid w:val="00834E4F"/>
    <w:rsid w:val="00837700"/>
    <w:rsid w:val="00841061"/>
    <w:rsid w:val="00842AEA"/>
    <w:rsid w:val="008463D8"/>
    <w:rsid w:val="0084689B"/>
    <w:rsid w:val="008475B9"/>
    <w:rsid w:val="00847B6B"/>
    <w:rsid w:val="00847EF2"/>
    <w:rsid w:val="008507C3"/>
    <w:rsid w:val="00851635"/>
    <w:rsid w:val="008523F9"/>
    <w:rsid w:val="00854AF8"/>
    <w:rsid w:val="0085789F"/>
    <w:rsid w:val="00860758"/>
    <w:rsid w:val="008632D5"/>
    <w:rsid w:val="0087098A"/>
    <w:rsid w:val="00871BC2"/>
    <w:rsid w:val="008728B7"/>
    <w:rsid w:val="0087539A"/>
    <w:rsid w:val="0088033C"/>
    <w:rsid w:val="008808A5"/>
    <w:rsid w:val="0088771D"/>
    <w:rsid w:val="0089065F"/>
    <w:rsid w:val="00896301"/>
    <w:rsid w:val="008A0D60"/>
    <w:rsid w:val="008A138A"/>
    <w:rsid w:val="008A59AB"/>
    <w:rsid w:val="008A6D20"/>
    <w:rsid w:val="008B0ABA"/>
    <w:rsid w:val="008B229C"/>
    <w:rsid w:val="008B2509"/>
    <w:rsid w:val="008B273E"/>
    <w:rsid w:val="008B427F"/>
    <w:rsid w:val="008C55B0"/>
    <w:rsid w:val="008D297A"/>
    <w:rsid w:val="008D3FBB"/>
    <w:rsid w:val="008D67FA"/>
    <w:rsid w:val="008E1013"/>
    <w:rsid w:val="008E3D06"/>
    <w:rsid w:val="008E7D95"/>
    <w:rsid w:val="008F6698"/>
    <w:rsid w:val="009024A4"/>
    <w:rsid w:val="00906D78"/>
    <w:rsid w:val="009076A7"/>
    <w:rsid w:val="00907C14"/>
    <w:rsid w:val="0091040B"/>
    <w:rsid w:val="00920177"/>
    <w:rsid w:val="00921DAE"/>
    <w:rsid w:val="00923425"/>
    <w:rsid w:val="00925BA5"/>
    <w:rsid w:val="00927F6B"/>
    <w:rsid w:val="00932797"/>
    <w:rsid w:val="009343AE"/>
    <w:rsid w:val="00936CBB"/>
    <w:rsid w:val="00941C25"/>
    <w:rsid w:val="00942735"/>
    <w:rsid w:val="00954E35"/>
    <w:rsid w:val="009560FD"/>
    <w:rsid w:val="00956850"/>
    <w:rsid w:val="009625D0"/>
    <w:rsid w:val="009636D6"/>
    <w:rsid w:val="009653AD"/>
    <w:rsid w:val="009667D8"/>
    <w:rsid w:val="009676B8"/>
    <w:rsid w:val="0096770D"/>
    <w:rsid w:val="00971E1C"/>
    <w:rsid w:val="00973F35"/>
    <w:rsid w:val="00974D82"/>
    <w:rsid w:val="00975159"/>
    <w:rsid w:val="00977D51"/>
    <w:rsid w:val="009808D4"/>
    <w:rsid w:val="00980A1A"/>
    <w:rsid w:val="00980CFC"/>
    <w:rsid w:val="009811E8"/>
    <w:rsid w:val="00982F45"/>
    <w:rsid w:val="00983302"/>
    <w:rsid w:val="00984981"/>
    <w:rsid w:val="009851CF"/>
    <w:rsid w:val="009859CB"/>
    <w:rsid w:val="00986917"/>
    <w:rsid w:val="0098752D"/>
    <w:rsid w:val="00995A4F"/>
    <w:rsid w:val="00996DD5"/>
    <w:rsid w:val="009A2062"/>
    <w:rsid w:val="009A23C6"/>
    <w:rsid w:val="009A24CA"/>
    <w:rsid w:val="009A24D9"/>
    <w:rsid w:val="009B0913"/>
    <w:rsid w:val="009B21D3"/>
    <w:rsid w:val="009B3D9C"/>
    <w:rsid w:val="009B5CBC"/>
    <w:rsid w:val="009B66B9"/>
    <w:rsid w:val="009C0C02"/>
    <w:rsid w:val="009D20DD"/>
    <w:rsid w:val="009E1494"/>
    <w:rsid w:val="009E2D64"/>
    <w:rsid w:val="009F1925"/>
    <w:rsid w:val="009F2572"/>
    <w:rsid w:val="009F46E3"/>
    <w:rsid w:val="00A03A1F"/>
    <w:rsid w:val="00A04287"/>
    <w:rsid w:val="00A04F1C"/>
    <w:rsid w:val="00A103AD"/>
    <w:rsid w:val="00A122BA"/>
    <w:rsid w:val="00A14948"/>
    <w:rsid w:val="00A14B11"/>
    <w:rsid w:val="00A162AD"/>
    <w:rsid w:val="00A17594"/>
    <w:rsid w:val="00A20720"/>
    <w:rsid w:val="00A22F5C"/>
    <w:rsid w:val="00A328D2"/>
    <w:rsid w:val="00A33764"/>
    <w:rsid w:val="00A42CCA"/>
    <w:rsid w:val="00A444DC"/>
    <w:rsid w:val="00A44B77"/>
    <w:rsid w:val="00A45CBC"/>
    <w:rsid w:val="00A462AB"/>
    <w:rsid w:val="00A550DA"/>
    <w:rsid w:val="00A5746B"/>
    <w:rsid w:val="00A579BE"/>
    <w:rsid w:val="00A60DA0"/>
    <w:rsid w:val="00A612AF"/>
    <w:rsid w:val="00A66ECC"/>
    <w:rsid w:val="00A66F2F"/>
    <w:rsid w:val="00A7758C"/>
    <w:rsid w:val="00A80D7A"/>
    <w:rsid w:val="00A87158"/>
    <w:rsid w:val="00AA04F3"/>
    <w:rsid w:val="00AA0561"/>
    <w:rsid w:val="00AA5783"/>
    <w:rsid w:val="00AA6836"/>
    <w:rsid w:val="00AA73F6"/>
    <w:rsid w:val="00AA7ECC"/>
    <w:rsid w:val="00AB0355"/>
    <w:rsid w:val="00AB22AA"/>
    <w:rsid w:val="00AB2794"/>
    <w:rsid w:val="00AC26F3"/>
    <w:rsid w:val="00AC4854"/>
    <w:rsid w:val="00AD0402"/>
    <w:rsid w:val="00AD39CA"/>
    <w:rsid w:val="00AE1E8D"/>
    <w:rsid w:val="00AE28AB"/>
    <w:rsid w:val="00AE5553"/>
    <w:rsid w:val="00AF585B"/>
    <w:rsid w:val="00AF6AB6"/>
    <w:rsid w:val="00AF78DA"/>
    <w:rsid w:val="00B00A1F"/>
    <w:rsid w:val="00B066EB"/>
    <w:rsid w:val="00B24352"/>
    <w:rsid w:val="00B31F54"/>
    <w:rsid w:val="00B3288F"/>
    <w:rsid w:val="00B34E5E"/>
    <w:rsid w:val="00B35FBC"/>
    <w:rsid w:val="00B47F55"/>
    <w:rsid w:val="00B51B13"/>
    <w:rsid w:val="00B55039"/>
    <w:rsid w:val="00B6544C"/>
    <w:rsid w:val="00B655BB"/>
    <w:rsid w:val="00B6724A"/>
    <w:rsid w:val="00B7353C"/>
    <w:rsid w:val="00B735A3"/>
    <w:rsid w:val="00B73775"/>
    <w:rsid w:val="00B77920"/>
    <w:rsid w:val="00B829F3"/>
    <w:rsid w:val="00B83D12"/>
    <w:rsid w:val="00B85F34"/>
    <w:rsid w:val="00B87674"/>
    <w:rsid w:val="00B902B0"/>
    <w:rsid w:val="00B91EC0"/>
    <w:rsid w:val="00B940C8"/>
    <w:rsid w:val="00B95FD5"/>
    <w:rsid w:val="00B96AAA"/>
    <w:rsid w:val="00B97C3A"/>
    <w:rsid w:val="00BA04D1"/>
    <w:rsid w:val="00BA2110"/>
    <w:rsid w:val="00BA46E4"/>
    <w:rsid w:val="00BB4548"/>
    <w:rsid w:val="00BB77FC"/>
    <w:rsid w:val="00BC4057"/>
    <w:rsid w:val="00BC456F"/>
    <w:rsid w:val="00BC75AF"/>
    <w:rsid w:val="00BD055B"/>
    <w:rsid w:val="00BD18E9"/>
    <w:rsid w:val="00BD4B24"/>
    <w:rsid w:val="00BD68F8"/>
    <w:rsid w:val="00BD6E2F"/>
    <w:rsid w:val="00BE4A22"/>
    <w:rsid w:val="00BF227F"/>
    <w:rsid w:val="00BF34CF"/>
    <w:rsid w:val="00BF3E4D"/>
    <w:rsid w:val="00BF558F"/>
    <w:rsid w:val="00C103CE"/>
    <w:rsid w:val="00C1676B"/>
    <w:rsid w:val="00C17451"/>
    <w:rsid w:val="00C2094F"/>
    <w:rsid w:val="00C249C6"/>
    <w:rsid w:val="00C26F13"/>
    <w:rsid w:val="00C33F44"/>
    <w:rsid w:val="00C342A1"/>
    <w:rsid w:val="00C40352"/>
    <w:rsid w:val="00C425CF"/>
    <w:rsid w:val="00C43635"/>
    <w:rsid w:val="00C43C0D"/>
    <w:rsid w:val="00C51764"/>
    <w:rsid w:val="00C53312"/>
    <w:rsid w:val="00C559A9"/>
    <w:rsid w:val="00C57737"/>
    <w:rsid w:val="00C601FF"/>
    <w:rsid w:val="00C60EEB"/>
    <w:rsid w:val="00C616E5"/>
    <w:rsid w:val="00C64414"/>
    <w:rsid w:val="00C67C29"/>
    <w:rsid w:val="00C8492A"/>
    <w:rsid w:val="00C85789"/>
    <w:rsid w:val="00C90AFE"/>
    <w:rsid w:val="00C90B52"/>
    <w:rsid w:val="00C9104F"/>
    <w:rsid w:val="00C94127"/>
    <w:rsid w:val="00C9709E"/>
    <w:rsid w:val="00CA091C"/>
    <w:rsid w:val="00CA2448"/>
    <w:rsid w:val="00CA59D0"/>
    <w:rsid w:val="00CC33D4"/>
    <w:rsid w:val="00CC5890"/>
    <w:rsid w:val="00CC6829"/>
    <w:rsid w:val="00CC752B"/>
    <w:rsid w:val="00CD3753"/>
    <w:rsid w:val="00CD642E"/>
    <w:rsid w:val="00CD7E69"/>
    <w:rsid w:val="00CE012B"/>
    <w:rsid w:val="00CE04F6"/>
    <w:rsid w:val="00CE0981"/>
    <w:rsid w:val="00CE275D"/>
    <w:rsid w:val="00CE5E65"/>
    <w:rsid w:val="00CF11B2"/>
    <w:rsid w:val="00CF2A22"/>
    <w:rsid w:val="00CF6657"/>
    <w:rsid w:val="00CF7E58"/>
    <w:rsid w:val="00D0200C"/>
    <w:rsid w:val="00D02182"/>
    <w:rsid w:val="00D03CFF"/>
    <w:rsid w:val="00D05CE6"/>
    <w:rsid w:val="00D128DE"/>
    <w:rsid w:val="00D13398"/>
    <w:rsid w:val="00D13531"/>
    <w:rsid w:val="00D15AFC"/>
    <w:rsid w:val="00D1738B"/>
    <w:rsid w:val="00D21411"/>
    <w:rsid w:val="00D21D8C"/>
    <w:rsid w:val="00D26A82"/>
    <w:rsid w:val="00D27741"/>
    <w:rsid w:val="00D27ED4"/>
    <w:rsid w:val="00D32C58"/>
    <w:rsid w:val="00D35A5E"/>
    <w:rsid w:val="00D35B77"/>
    <w:rsid w:val="00D4158A"/>
    <w:rsid w:val="00D45999"/>
    <w:rsid w:val="00D500C1"/>
    <w:rsid w:val="00D504B3"/>
    <w:rsid w:val="00D50BCB"/>
    <w:rsid w:val="00D64B9B"/>
    <w:rsid w:val="00D71358"/>
    <w:rsid w:val="00D7526E"/>
    <w:rsid w:val="00D766F0"/>
    <w:rsid w:val="00D77406"/>
    <w:rsid w:val="00D779C1"/>
    <w:rsid w:val="00D81249"/>
    <w:rsid w:val="00D81D89"/>
    <w:rsid w:val="00D831A7"/>
    <w:rsid w:val="00D87347"/>
    <w:rsid w:val="00D90DCE"/>
    <w:rsid w:val="00D96E81"/>
    <w:rsid w:val="00DA1227"/>
    <w:rsid w:val="00DA1ED5"/>
    <w:rsid w:val="00DA2D03"/>
    <w:rsid w:val="00DA7605"/>
    <w:rsid w:val="00DB1D54"/>
    <w:rsid w:val="00DB4236"/>
    <w:rsid w:val="00DB593E"/>
    <w:rsid w:val="00DC2319"/>
    <w:rsid w:val="00DC30AC"/>
    <w:rsid w:val="00DC53B0"/>
    <w:rsid w:val="00DC5D91"/>
    <w:rsid w:val="00DE4EB2"/>
    <w:rsid w:val="00DE71E0"/>
    <w:rsid w:val="00DF6FF2"/>
    <w:rsid w:val="00E0132A"/>
    <w:rsid w:val="00E115C0"/>
    <w:rsid w:val="00E13954"/>
    <w:rsid w:val="00E13F37"/>
    <w:rsid w:val="00E14247"/>
    <w:rsid w:val="00E14573"/>
    <w:rsid w:val="00E176F3"/>
    <w:rsid w:val="00E24972"/>
    <w:rsid w:val="00E24BE3"/>
    <w:rsid w:val="00E2520C"/>
    <w:rsid w:val="00E252F3"/>
    <w:rsid w:val="00E301B3"/>
    <w:rsid w:val="00E3125F"/>
    <w:rsid w:val="00E31D19"/>
    <w:rsid w:val="00E35349"/>
    <w:rsid w:val="00E44E14"/>
    <w:rsid w:val="00E5103B"/>
    <w:rsid w:val="00E512C2"/>
    <w:rsid w:val="00E5233B"/>
    <w:rsid w:val="00E54D6B"/>
    <w:rsid w:val="00E55226"/>
    <w:rsid w:val="00E62395"/>
    <w:rsid w:val="00E62FC7"/>
    <w:rsid w:val="00E633B4"/>
    <w:rsid w:val="00E66D1A"/>
    <w:rsid w:val="00E67A8C"/>
    <w:rsid w:val="00E67AF9"/>
    <w:rsid w:val="00E70899"/>
    <w:rsid w:val="00E70B9E"/>
    <w:rsid w:val="00E71D65"/>
    <w:rsid w:val="00E73475"/>
    <w:rsid w:val="00E736EC"/>
    <w:rsid w:val="00E75ADA"/>
    <w:rsid w:val="00E77214"/>
    <w:rsid w:val="00E77E88"/>
    <w:rsid w:val="00E83A7A"/>
    <w:rsid w:val="00E83F63"/>
    <w:rsid w:val="00E8424C"/>
    <w:rsid w:val="00E8537C"/>
    <w:rsid w:val="00E860BE"/>
    <w:rsid w:val="00E937BC"/>
    <w:rsid w:val="00E94FF4"/>
    <w:rsid w:val="00E97B8E"/>
    <w:rsid w:val="00EA0D73"/>
    <w:rsid w:val="00EA1F1A"/>
    <w:rsid w:val="00EA2059"/>
    <w:rsid w:val="00EA2BA0"/>
    <w:rsid w:val="00EA6B4F"/>
    <w:rsid w:val="00EB2562"/>
    <w:rsid w:val="00EB48F3"/>
    <w:rsid w:val="00EB49A4"/>
    <w:rsid w:val="00EB730A"/>
    <w:rsid w:val="00EB7BE2"/>
    <w:rsid w:val="00EB7EA5"/>
    <w:rsid w:val="00ED04ED"/>
    <w:rsid w:val="00ED1DD0"/>
    <w:rsid w:val="00ED1E68"/>
    <w:rsid w:val="00ED381C"/>
    <w:rsid w:val="00EE4164"/>
    <w:rsid w:val="00EE7866"/>
    <w:rsid w:val="00EF1BBA"/>
    <w:rsid w:val="00EF5290"/>
    <w:rsid w:val="00EF550F"/>
    <w:rsid w:val="00EF5BAB"/>
    <w:rsid w:val="00EF7709"/>
    <w:rsid w:val="00EF7894"/>
    <w:rsid w:val="00F004D9"/>
    <w:rsid w:val="00F0055D"/>
    <w:rsid w:val="00F0423F"/>
    <w:rsid w:val="00F058E5"/>
    <w:rsid w:val="00F067B5"/>
    <w:rsid w:val="00F10482"/>
    <w:rsid w:val="00F12FAB"/>
    <w:rsid w:val="00F200CC"/>
    <w:rsid w:val="00F22251"/>
    <w:rsid w:val="00F22EC7"/>
    <w:rsid w:val="00F237E9"/>
    <w:rsid w:val="00F2624F"/>
    <w:rsid w:val="00F27CFC"/>
    <w:rsid w:val="00F3166E"/>
    <w:rsid w:val="00F324AA"/>
    <w:rsid w:val="00F404FD"/>
    <w:rsid w:val="00F412D8"/>
    <w:rsid w:val="00F41526"/>
    <w:rsid w:val="00F44011"/>
    <w:rsid w:val="00F47839"/>
    <w:rsid w:val="00F47EE8"/>
    <w:rsid w:val="00F51142"/>
    <w:rsid w:val="00F55FB8"/>
    <w:rsid w:val="00F56E94"/>
    <w:rsid w:val="00F57E8E"/>
    <w:rsid w:val="00F60773"/>
    <w:rsid w:val="00F64A36"/>
    <w:rsid w:val="00F705AC"/>
    <w:rsid w:val="00F7205A"/>
    <w:rsid w:val="00F734AB"/>
    <w:rsid w:val="00F82FA5"/>
    <w:rsid w:val="00F86F11"/>
    <w:rsid w:val="00F93B5A"/>
    <w:rsid w:val="00F944B5"/>
    <w:rsid w:val="00F9669B"/>
    <w:rsid w:val="00FA7C32"/>
    <w:rsid w:val="00FB1163"/>
    <w:rsid w:val="00FB5227"/>
    <w:rsid w:val="00FB7621"/>
    <w:rsid w:val="00FC087D"/>
    <w:rsid w:val="00FC2B41"/>
    <w:rsid w:val="00FC351A"/>
    <w:rsid w:val="00FD08D4"/>
    <w:rsid w:val="00FD75AB"/>
    <w:rsid w:val="00FF34FB"/>
    <w:rsid w:val="00FF3F77"/>
    <w:rsid w:val="00FF632D"/>
    <w:rsid w:val="00FF7A71"/>
    <w:rsid w:val="024F5B2C"/>
    <w:rsid w:val="02CFCF63"/>
    <w:rsid w:val="03844BD0"/>
    <w:rsid w:val="03ED0308"/>
    <w:rsid w:val="06362201"/>
    <w:rsid w:val="078EA952"/>
    <w:rsid w:val="09351A10"/>
    <w:rsid w:val="09F84819"/>
    <w:rsid w:val="0B46754F"/>
    <w:rsid w:val="0C05E4B2"/>
    <w:rsid w:val="0E9ED765"/>
    <w:rsid w:val="10EF1320"/>
    <w:rsid w:val="11880116"/>
    <w:rsid w:val="127060D9"/>
    <w:rsid w:val="1304B4CD"/>
    <w:rsid w:val="13A7CB08"/>
    <w:rsid w:val="14CA1381"/>
    <w:rsid w:val="155A86A9"/>
    <w:rsid w:val="16F9DC64"/>
    <w:rsid w:val="196DBE20"/>
    <w:rsid w:val="1B105392"/>
    <w:rsid w:val="1E36DA40"/>
    <w:rsid w:val="1FF3984B"/>
    <w:rsid w:val="2263BB61"/>
    <w:rsid w:val="22C8EBDC"/>
    <w:rsid w:val="22CCAA82"/>
    <w:rsid w:val="22D4DAF1"/>
    <w:rsid w:val="233EFD1F"/>
    <w:rsid w:val="261A5610"/>
    <w:rsid w:val="292D7E4E"/>
    <w:rsid w:val="294AC8FD"/>
    <w:rsid w:val="2A27FEDC"/>
    <w:rsid w:val="2F61BFBA"/>
    <w:rsid w:val="2FE77EB8"/>
    <w:rsid w:val="30AC070C"/>
    <w:rsid w:val="31541575"/>
    <w:rsid w:val="31BE6044"/>
    <w:rsid w:val="33436628"/>
    <w:rsid w:val="356C07B1"/>
    <w:rsid w:val="3570DF1C"/>
    <w:rsid w:val="35FFF6FE"/>
    <w:rsid w:val="36861B9E"/>
    <w:rsid w:val="3709C9D5"/>
    <w:rsid w:val="378DD3B0"/>
    <w:rsid w:val="3A05DA7D"/>
    <w:rsid w:val="3B803BE7"/>
    <w:rsid w:val="3C3CE665"/>
    <w:rsid w:val="3C92CC0D"/>
    <w:rsid w:val="3D609C32"/>
    <w:rsid w:val="3D84C21D"/>
    <w:rsid w:val="3D8CC731"/>
    <w:rsid w:val="3DA87153"/>
    <w:rsid w:val="3FA13210"/>
    <w:rsid w:val="414F83C6"/>
    <w:rsid w:val="44266473"/>
    <w:rsid w:val="4453301F"/>
    <w:rsid w:val="44C025E7"/>
    <w:rsid w:val="476A8547"/>
    <w:rsid w:val="481BC03E"/>
    <w:rsid w:val="4AB147DF"/>
    <w:rsid w:val="4AC153C6"/>
    <w:rsid w:val="4F57EE51"/>
    <w:rsid w:val="52D6189E"/>
    <w:rsid w:val="52E92DAA"/>
    <w:rsid w:val="561AF923"/>
    <w:rsid w:val="57202248"/>
    <w:rsid w:val="573C28D7"/>
    <w:rsid w:val="577997E2"/>
    <w:rsid w:val="589795D0"/>
    <w:rsid w:val="58C9FFD7"/>
    <w:rsid w:val="5AFD84A6"/>
    <w:rsid w:val="5C018651"/>
    <w:rsid w:val="5C6FEEED"/>
    <w:rsid w:val="5E694627"/>
    <w:rsid w:val="5EA221AB"/>
    <w:rsid w:val="60873223"/>
    <w:rsid w:val="60A42A39"/>
    <w:rsid w:val="61247637"/>
    <w:rsid w:val="61DD59D5"/>
    <w:rsid w:val="6317F36C"/>
    <w:rsid w:val="63C20B26"/>
    <w:rsid w:val="63CBD027"/>
    <w:rsid w:val="6481E02B"/>
    <w:rsid w:val="6A22324A"/>
    <w:rsid w:val="6F2AA7C2"/>
    <w:rsid w:val="702E3B91"/>
    <w:rsid w:val="715983DA"/>
    <w:rsid w:val="73872EA4"/>
    <w:rsid w:val="75F43A3C"/>
    <w:rsid w:val="765F44BC"/>
    <w:rsid w:val="769D186E"/>
    <w:rsid w:val="7A779524"/>
    <w:rsid w:val="7BA616A9"/>
    <w:rsid w:val="7BE04C78"/>
    <w:rsid w:val="7C09B292"/>
    <w:rsid w:val="7C28EFFF"/>
    <w:rsid w:val="7D50801D"/>
    <w:rsid w:val="7E6D1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75881"/>
  <w15:chartTrackingRefBased/>
  <w15:docId w15:val="{037A1EEA-7535-4139-8C80-1F36D1818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F75C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F75CD"/>
    <w:rPr>
      <w:b/>
      <w:bCs/>
      <w:kern w:val="44"/>
      <w:sz w:val="44"/>
      <w:szCs w:val="44"/>
    </w:rPr>
  </w:style>
  <w:style w:type="paragraph" w:styleId="a3">
    <w:name w:val="Subtitle"/>
    <w:basedOn w:val="a"/>
    <w:next w:val="a"/>
    <w:link w:val="a4"/>
    <w:uiPriority w:val="11"/>
    <w:qFormat/>
    <w:rsid w:val="003F75CD"/>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3F75CD"/>
    <w:rPr>
      <w:b/>
      <w:bCs/>
      <w:kern w:val="28"/>
      <w:sz w:val="32"/>
      <w:szCs w:val="32"/>
    </w:rPr>
  </w:style>
  <w:style w:type="paragraph" w:styleId="a5">
    <w:name w:val="Normal (Web)"/>
    <w:basedOn w:val="a"/>
    <w:uiPriority w:val="99"/>
    <w:unhideWhenUsed/>
    <w:rsid w:val="003F75CD"/>
    <w:pPr>
      <w:widowControl/>
      <w:spacing w:before="100" w:beforeAutospacing="1" w:after="100" w:afterAutospacing="1"/>
      <w:jc w:val="left"/>
    </w:pPr>
    <w:rPr>
      <w:rFonts w:ascii="宋体" w:eastAsia="宋体" w:hAnsi="宋体" w:cs="宋体"/>
      <w:kern w:val="0"/>
      <w:sz w:val="24"/>
      <w:szCs w:val="24"/>
    </w:rPr>
  </w:style>
  <w:style w:type="paragraph" w:styleId="a6">
    <w:name w:val="No Spacing"/>
    <w:uiPriority w:val="1"/>
    <w:qFormat/>
    <w:rsid w:val="00BB77FC"/>
    <w:pPr>
      <w:widowControl w:val="0"/>
      <w:jc w:val="both"/>
    </w:pPr>
  </w:style>
  <w:style w:type="paragraph" w:styleId="a7">
    <w:name w:val="caption"/>
    <w:basedOn w:val="a"/>
    <w:next w:val="a"/>
    <w:uiPriority w:val="35"/>
    <w:unhideWhenUsed/>
    <w:qFormat/>
    <w:rsid w:val="00EA2BA0"/>
    <w:rPr>
      <w:rFonts w:asciiTheme="majorHAnsi" w:eastAsia="黑体" w:hAnsiTheme="majorHAnsi" w:cstheme="majorBidi"/>
      <w:sz w:val="20"/>
      <w:szCs w:val="20"/>
    </w:rPr>
  </w:style>
  <w:style w:type="character" w:customStyle="1" w:styleId="apple-tab-span">
    <w:name w:val="apple-tab-span"/>
    <w:basedOn w:val="a0"/>
    <w:rsid w:val="0019124D"/>
  </w:style>
  <w:style w:type="table" w:styleId="a8">
    <w:name w:val="Table Grid"/>
    <w:basedOn w:val="a1"/>
    <w:uiPriority w:val="39"/>
    <w:rsid w:val="00E77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547B0D"/>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547B0D"/>
    <w:rPr>
      <w:sz w:val="18"/>
      <w:szCs w:val="18"/>
    </w:rPr>
  </w:style>
  <w:style w:type="paragraph" w:styleId="ab">
    <w:name w:val="footer"/>
    <w:basedOn w:val="a"/>
    <w:link w:val="ac"/>
    <w:uiPriority w:val="99"/>
    <w:unhideWhenUsed/>
    <w:rsid w:val="00547B0D"/>
    <w:pPr>
      <w:tabs>
        <w:tab w:val="center" w:pos="4153"/>
        <w:tab w:val="right" w:pos="8306"/>
      </w:tabs>
      <w:snapToGrid w:val="0"/>
      <w:jc w:val="left"/>
    </w:pPr>
    <w:rPr>
      <w:sz w:val="18"/>
      <w:szCs w:val="18"/>
    </w:rPr>
  </w:style>
  <w:style w:type="character" w:customStyle="1" w:styleId="ac">
    <w:name w:val="页脚 字符"/>
    <w:basedOn w:val="a0"/>
    <w:link w:val="ab"/>
    <w:uiPriority w:val="99"/>
    <w:rsid w:val="00547B0D"/>
    <w:rPr>
      <w:sz w:val="18"/>
      <w:szCs w:val="18"/>
    </w:rPr>
  </w:style>
  <w:style w:type="paragraph" w:styleId="ad">
    <w:name w:val="List Paragraph"/>
    <w:basedOn w:val="a"/>
    <w:uiPriority w:val="34"/>
    <w:qFormat/>
    <w:rsid w:val="006A520B"/>
    <w:pPr>
      <w:ind w:firstLineChars="200" w:firstLine="420"/>
    </w:pPr>
  </w:style>
  <w:style w:type="paragraph" w:styleId="ae">
    <w:name w:val="Revision"/>
    <w:hidden/>
    <w:uiPriority w:val="99"/>
    <w:semiHidden/>
    <w:rsid w:val="001078EA"/>
  </w:style>
  <w:style w:type="paragraph" w:styleId="af">
    <w:name w:val="Balloon Text"/>
    <w:basedOn w:val="a"/>
    <w:link w:val="af0"/>
    <w:uiPriority w:val="99"/>
    <w:semiHidden/>
    <w:unhideWhenUsed/>
    <w:rsid w:val="001078EA"/>
    <w:rPr>
      <w:sz w:val="18"/>
      <w:szCs w:val="18"/>
    </w:rPr>
  </w:style>
  <w:style w:type="character" w:customStyle="1" w:styleId="af0">
    <w:name w:val="批注框文本 字符"/>
    <w:basedOn w:val="a0"/>
    <w:link w:val="af"/>
    <w:uiPriority w:val="99"/>
    <w:semiHidden/>
    <w:rsid w:val="001078EA"/>
    <w:rPr>
      <w:sz w:val="18"/>
      <w:szCs w:val="18"/>
    </w:rPr>
  </w:style>
  <w:style w:type="character" w:styleId="af1">
    <w:name w:val="Hyperlink"/>
    <w:basedOn w:val="a0"/>
    <w:uiPriority w:val="99"/>
    <w:unhideWhenUsed/>
    <w:rsid w:val="00A22F5C"/>
    <w:rPr>
      <w:color w:val="0563C1" w:themeColor="hyperlink"/>
      <w:u w:val="single"/>
    </w:rPr>
  </w:style>
  <w:style w:type="paragraph" w:styleId="TOC">
    <w:name w:val="TOC Heading"/>
    <w:basedOn w:val="1"/>
    <w:next w:val="a"/>
    <w:uiPriority w:val="39"/>
    <w:unhideWhenUsed/>
    <w:qFormat/>
    <w:rsid w:val="00AF585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f2">
    <w:name w:val="FollowedHyperlink"/>
    <w:basedOn w:val="a0"/>
    <w:uiPriority w:val="99"/>
    <w:semiHidden/>
    <w:unhideWhenUsed/>
    <w:rsid w:val="00CE5E65"/>
    <w:rPr>
      <w:color w:val="954F72" w:themeColor="followedHyperlink"/>
      <w:u w:val="single"/>
    </w:rPr>
  </w:style>
  <w:style w:type="character" w:customStyle="1" w:styleId="UnresolvedMention1">
    <w:name w:val="Unresolved Mention1"/>
    <w:basedOn w:val="a0"/>
    <w:uiPriority w:val="99"/>
    <w:semiHidden/>
    <w:unhideWhenUsed/>
    <w:rsid w:val="00CE5E65"/>
    <w:rPr>
      <w:color w:val="808080"/>
      <w:shd w:val="clear" w:color="auto" w:fill="E6E6E6"/>
    </w:rPr>
  </w:style>
  <w:style w:type="paragraph" w:styleId="11">
    <w:name w:val="toc 1"/>
    <w:basedOn w:val="a"/>
    <w:next w:val="a"/>
    <w:autoRedefine/>
    <w:uiPriority w:val="39"/>
    <w:unhideWhenUsed/>
    <w:rsid w:val="00AF585B"/>
  </w:style>
  <w:style w:type="paragraph" w:styleId="2">
    <w:name w:val="toc 2"/>
    <w:basedOn w:val="a"/>
    <w:next w:val="a"/>
    <w:autoRedefine/>
    <w:uiPriority w:val="39"/>
    <w:unhideWhenUsed/>
    <w:rsid w:val="00AF585B"/>
    <w:pPr>
      <w:ind w:leftChars="200" w:left="420"/>
    </w:pPr>
  </w:style>
  <w:style w:type="paragraph" w:styleId="3">
    <w:name w:val="toc 3"/>
    <w:basedOn w:val="a"/>
    <w:next w:val="a"/>
    <w:autoRedefine/>
    <w:uiPriority w:val="39"/>
    <w:unhideWhenUsed/>
    <w:rsid w:val="0085789F"/>
    <w:pPr>
      <w:widowControl/>
      <w:spacing w:after="100" w:line="259" w:lineRule="auto"/>
      <w:ind w:left="440"/>
      <w:jc w:val="left"/>
    </w:pPr>
    <w:rPr>
      <w:rFonts w:cs="Times New Roman"/>
      <w:kern w:val="0"/>
      <w:sz w:val="22"/>
      <w:lang w:eastAsia="en-US"/>
    </w:rPr>
  </w:style>
  <w:style w:type="paragraph" w:customStyle="1" w:styleId="12">
    <w:name w:val="样式1"/>
    <w:basedOn w:val="1"/>
    <w:link w:val="13"/>
    <w:qFormat/>
    <w:rsid w:val="00614153"/>
    <w:rPr>
      <w:rFonts w:ascii="Arial" w:hAnsi="Arial" w:cs="Arial"/>
      <w:sz w:val="32"/>
      <w:szCs w:val="32"/>
    </w:rPr>
  </w:style>
  <w:style w:type="paragraph" w:customStyle="1" w:styleId="20">
    <w:name w:val="样式2"/>
    <w:basedOn w:val="12"/>
    <w:link w:val="21"/>
    <w:qFormat/>
    <w:rsid w:val="00677FE7"/>
    <w:rPr>
      <w:sz w:val="28"/>
      <w:szCs w:val="28"/>
    </w:rPr>
  </w:style>
  <w:style w:type="character" w:customStyle="1" w:styleId="13">
    <w:name w:val="样式1 字符"/>
    <w:basedOn w:val="10"/>
    <w:link w:val="12"/>
    <w:rsid w:val="00614153"/>
    <w:rPr>
      <w:rFonts w:ascii="Arial" w:hAnsi="Arial" w:cs="Arial"/>
      <w:b/>
      <w:bCs/>
      <w:kern w:val="44"/>
      <w:sz w:val="32"/>
      <w:szCs w:val="32"/>
    </w:rPr>
  </w:style>
  <w:style w:type="character" w:customStyle="1" w:styleId="21">
    <w:name w:val="样式2 字符"/>
    <w:basedOn w:val="13"/>
    <w:link w:val="20"/>
    <w:rsid w:val="00677FE7"/>
    <w:rPr>
      <w:rFonts w:ascii="Arial" w:hAnsi="Arial" w:cs="Arial"/>
      <w:b/>
      <w:bCs/>
      <w:kern w:val="44"/>
      <w:sz w:val="28"/>
      <w:szCs w:val="28"/>
    </w:rPr>
  </w:style>
  <w:style w:type="character" w:customStyle="1" w:styleId="Hyperlink0">
    <w:name w:val="Hyperlink.0"/>
    <w:basedOn w:val="a0"/>
    <w:rsid w:val="00604218"/>
    <w:rPr>
      <w:b/>
      <w:bCs/>
      <w:u w:val="single"/>
    </w:rPr>
  </w:style>
  <w:style w:type="character" w:styleId="af3">
    <w:name w:val="Mention"/>
    <w:basedOn w:val="a0"/>
    <w:uiPriority w:val="99"/>
    <w:semiHidden/>
    <w:unhideWhenUsed/>
    <w:rsid w:val="00604218"/>
    <w:rPr>
      <w:color w:val="2B579A"/>
      <w:shd w:val="clear" w:color="auto" w:fill="E6E6E6"/>
    </w:rPr>
  </w:style>
  <w:style w:type="paragraph" w:customStyle="1" w:styleId="30">
    <w:name w:val="样式3"/>
    <w:basedOn w:val="a"/>
    <w:link w:val="31"/>
    <w:qFormat/>
    <w:rsid w:val="00093B6D"/>
    <w:rPr>
      <w:rFonts w:ascii="Arial" w:hAnsi="Arial" w:cs="Arial"/>
      <w:b/>
      <w:sz w:val="24"/>
    </w:rPr>
  </w:style>
  <w:style w:type="character" w:customStyle="1" w:styleId="31">
    <w:name w:val="样式3 字符"/>
    <w:basedOn w:val="a0"/>
    <w:link w:val="30"/>
    <w:rsid w:val="00093B6D"/>
    <w:rPr>
      <w:rFonts w:ascii="Arial" w:hAnsi="Arial" w:cs="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935628">
      <w:bodyDiv w:val="1"/>
      <w:marLeft w:val="0"/>
      <w:marRight w:val="0"/>
      <w:marTop w:val="0"/>
      <w:marBottom w:val="0"/>
      <w:divBdr>
        <w:top w:val="none" w:sz="0" w:space="0" w:color="auto"/>
        <w:left w:val="none" w:sz="0" w:space="0" w:color="auto"/>
        <w:bottom w:val="none" w:sz="0" w:space="0" w:color="auto"/>
        <w:right w:val="none" w:sz="0" w:space="0" w:color="auto"/>
      </w:divBdr>
      <w:divsChild>
        <w:div w:id="545064190">
          <w:marLeft w:val="0"/>
          <w:marRight w:val="0"/>
          <w:marTop w:val="0"/>
          <w:marBottom w:val="0"/>
          <w:divBdr>
            <w:top w:val="none" w:sz="0" w:space="0" w:color="auto"/>
            <w:left w:val="none" w:sz="0" w:space="0" w:color="auto"/>
            <w:bottom w:val="none" w:sz="0" w:space="0" w:color="auto"/>
            <w:right w:val="none" w:sz="0" w:space="0" w:color="auto"/>
          </w:divBdr>
        </w:div>
      </w:divsChild>
    </w:div>
    <w:div w:id="298532100">
      <w:bodyDiv w:val="1"/>
      <w:marLeft w:val="0"/>
      <w:marRight w:val="0"/>
      <w:marTop w:val="0"/>
      <w:marBottom w:val="0"/>
      <w:divBdr>
        <w:top w:val="none" w:sz="0" w:space="0" w:color="auto"/>
        <w:left w:val="none" w:sz="0" w:space="0" w:color="auto"/>
        <w:bottom w:val="none" w:sz="0" w:space="0" w:color="auto"/>
        <w:right w:val="none" w:sz="0" w:space="0" w:color="auto"/>
      </w:divBdr>
    </w:div>
    <w:div w:id="544558612">
      <w:bodyDiv w:val="1"/>
      <w:marLeft w:val="0"/>
      <w:marRight w:val="0"/>
      <w:marTop w:val="0"/>
      <w:marBottom w:val="0"/>
      <w:divBdr>
        <w:top w:val="none" w:sz="0" w:space="0" w:color="auto"/>
        <w:left w:val="none" w:sz="0" w:space="0" w:color="auto"/>
        <w:bottom w:val="none" w:sz="0" w:space="0" w:color="auto"/>
        <w:right w:val="none" w:sz="0" w:space="0" w:color="auto"/>
      </w:divBdr>
    </w:div>
    <w:div w:id="845174916">
      <w:bodyDiv w:val="1"/>
      <w:marLeft w:val="0"/>
      <w:marRight w:val="0"/>
      <w:marTop w:val="0"/>
      <w:marBottom w:val="0"/>
      <w:divBdr>
        <w:top w:val="none" w:sz="0" w:space="0" w:color="auto"/>
        <w:left w:val="none" w:sz="0" w:space="0" w:color="auto"/>
        <w:bottom w:val="none" w:sz="0" w:space="0" w:color="auto"/>
        <w:right w:val="none" w:sz="0" w:space="0" w:color="auto"/>
      </w:divBdr>
    </w:div>
    <w:div w:id="903487537">
      <w:bodyDiv w:val="1"/>
      <w:marLeft w:val="0"/>
      <w:marRight w:val="0"/>
      <w:marTop w:val="0"/>
      <w:marBottom w:val="0"/>
      <w:divBdr>
        <w:top w:val="none" w:sz="0" w:space="0" w:color="auto"/>
        <w:left w:val="none" w:sz="0" w:space="0" w:color="auto"/>
        <w:bottom w:val="none" w:sz="0" w:space="0" w:color="auto"/>
        <w:right w:val="none" w:sz="0" w:space="0" w:color="auto"/>
      </w:divBdr>
    </w:div>
    <w:div w:id="1093668195">
      <w:bodyDiv w:val="1"/>
      <w:marLeft w:val="0"/>
      <w:marRight w:val="0"/>
      <w:marTop w:val="0"/>
      <w:marBottom w:val="0"/>
      <w:divBdr>
        <w:top w:val="none" w:sz="0" w:space="0" w:color="auto"/>
        <w:left w:val="none" w:sz="0" w:space="0" w:color="auto"/>
        <w:bottom w:val="none" w:sz="0" w:space="0" w:color="auto"/>
        <w:right w:val="none" w:sz="0" w:space="0" w:color="auto"/>
      </w:divBdr>
    </w:div>
    <w:div w:id="1234701737">
      <w:bodyDiv w:val="1"/>
      <w:marLeft w:val="0"/>
      <w:marRight w:val="0"/>
      <w:marTop w:val="0"/>
      <w:marBottom w:val="0"/>
      <w:divBdr>
        <w:top w:val="none" w:sz="0" w:space="0" w:color="auto"/>
        <w:left w:val="none" w:sz="0" w:space="0" w:color="auto"/>
        <w:bottom w:val="none" w:sz="0" w:space="0" w:color="auto"/>
        <w:right w:val="none" w:sz="0" w:space="0" w:color="auto"/>
      </w:divBdr>
    </w:div>
    <w:div w:id="1505977141">
      <w:bodyDiv w:val="1"/>
      <w:marLeft w:val="0"/>
      <w:marRight w:val="0"/>
      <w:marTop w:val="0"/>
      <w:marBottom w:val="0"/>
      <w:divBdr>
        <w:top w:val="none" w:sz="0" w:space="0" w:color="auto"/>
        <w:left w:val="none" w:sz="0" w:space="0" w:color="auto"/>
        <w:bottom w:val="none" w:sz="0" w:space="0" w:color="auto"/>
        <w:right w:val="none" w:sz="0" w:space="0" w:color="auto"/>
      </w:divBdr>
    </w:div>
    <w:div w:id="1534339817">
      <w:bodyDiv w:val="1"/>
      <w:marLeft w:val="0"/>
      <w:marRight w:val="0"/>
      <w:marTop w:val="0"/>
      <w:marBottom w:val="0"/>
      <w:divBdr>
        <w:top w:val="none" w:sz="0" w:space="0" w:color="auto"/>
        <w:left w:val="none" w:sz="0" w:space="0" w:color="auto"/>
        <w:bottom w:val="none" w:sz="0" w:space="0" w:color="auto"/>
        <w:right w:val="none" w:sz="0" w:space="0" w:color="auto"/>
      </w:divBdr>
    </w:div>
    <w:div w:id="1840727767">
      <w:bodyDiv w:val="1"/>
      <w:marLeft w:val="0"/>
      <w:marRight w:val="0"/>
      <w:marTop w:val="0"/>
      <w:marBottom w:val="0"/>
      <w:divBdr>
        <w:top w:val="none" w:sz="0" w:space="0" w:color="auto"/>
        <w:left w:val="none" w:sz="0" w:space="0" w:color="auto"/>
        <w:bottom w:val="none" w:sz="0" w:space="0" w:color="auto"/>
        <w:right w:val="none" w:sz="0" w:space="0" w:color="auto"/>
      </w:divBdr>
    </w:div>
    <w:div w:id="209161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_rels/header2.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0DF487-F29A-4D52-9FFA-C81C7CDE3751}">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64ED5-DDD4-4DBB-93C5-67D1F4F95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3823</TotalTime>
  <Pages>22</Pages>
  <Words>2385</Words>
  <Characters>13599</Characters>
  <Application>Microsoft Office Word</Application>
  <DocSecurity>0</DocSecurity>
  <Lines>113</Lines>
  <Paragraphs>31</Paragraphs>
  <ScaleCrop>false</ScaleCrop>
  <Company/>
  <LinksUpToDate>false</LinksUpToDate>
  <CharactersWithSpaces>15953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向泽蓝</dc:creator>
  <cp:keywords/>
  <dc:description/>
  <cp:lastModifiedBy>向泽蓝</cp:lastModifiedBy>
  <cp:revision>8</cp:revision>
  <cp:lastPrinted>2017-07-31T07:49:00Z</cp:lastPrinted>
  <dcterms:created xsi:type="dcterms:W3CDTF">2017-07-07T19:36:00Z</dcterms:created>
  <dcterms:modified xsi:type="dcterms:W3CDTF">2017-07-31T07:50:00Z</dcterms:modified>
</cp:coreProperties>
</file>